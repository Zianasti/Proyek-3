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98AF" w14:textId="63F51D6E" w:rsidR="00FF28B7" w:rsidRDefault="00982056">
      <w:pPr>
        <w:pStyle w:val="Heading1"/>
      </w:pPr>
      <w:bookmarkStart w:id="0" w:name="_Hlk124362767"/>
      <w:r w:rsidRPr="00982056">
        <w:t>PENDEKATAN SUPERVISED LEARNING UNTUK DIAGNOSA KEHAMILAN</w:t>
      </w:r>
    </w:p>
    <w:bookmarkEnd w:id="0"/>
    <w:p w14:paraId="63BA37A1" w14:textId="77777777" w:rsidR="00FF28B7" w:rsidRDefault="00FF28B7">
      <w:pPr>
        <w:jc w:val="center"/>
        <w:rPr>
          <w:sz w:val="24"/>
          <w:szCs w:val="24"/>
        </w:rPr>
      </w:pPr>
    </w:p>
    <w:p w14:paraId="79F51552" w14:textId="236D55AA" w:rsidR="00FF28B7" w:rsidRDefault="008E7089">
      <w:pPr>
        <w:pBdr>
          <w:top w:val="nil"/>
          <w:left w:val="nil"/>
          <w:bottom w:val="nil"/>
          <w:right w:val="nil"/>
          <w:between w:val="nil"/>
        </w:pBdr>
        <w:spacing w:after="240"/>
        <w:jc w:val="center"/>
        <w:rPr>
          <w:b/>
          <w:smallCaps/>
          <w:color w:val="000000"/>
          <w:sz w:val="24"/>
          <w:szCs w:val="24"/>
          <w:vertAlign w:val="superscript"/>
        </w:rPr>
      </w:pPr>
      <w:r>
        <w:rPr>
          <w:b/>
          <w:smallCaps/>
          <w:color w:val="000000"/>
          <w:sz w:val="24"/>
          <w:szCs w:val="24"/>
          <w:lang w:val="en-US"/>
        </w:rPr>
        <w:t>FAHIRA</w:t>
      </w:r>
      <w:r w:rsidR="0042439A">
        <w:rPr>
          <w:b/>
          <w:smallCaps/>
          <w:color w:val="000000"/>
          <w:sz w:val="24"/>
          <w:szCs w:val="24"/>
          <w:vertAlign w:val="superscript"/>
        </w:rPr>
        <w:t>1</w:t>
      </w:r>
      <w:r w:rsidR="0042439A">
        <w:rPr>
          <w:b/>
          <w:smallCaps/>
          <w:color w:val="000000"/>
          <w:sz w:val="24"/>
          <w:szCs w:val="24"/>
        </w:rPr>
        <w:t xml:space="preserve">, </w:t>
      </w:r>
      <w:r w:rsidR="00982056">
        <w:rPr>
          <w:b/>
          <w:smallCaps/>
          <w:color w:val="000000"/>
          <w:sz w:val="24"/>
          <w:szCs w:val="24"/>
          <w:lang w:val="en-US"/>
        </w:rPr>
        <w:t>ZIAN ASTI DWIYANTI</w:t>
      </w:r>
      <w:r w:rsidR="0042439A">
        <w:rPr>
          <w:b/>
          <w:smallCaps/>
          <w:color w:val="000000"/>
          <w:sz w:val="24"/>
          <w:szCs w:val="24"/>
          <w:vertAlign w:val="superscript"/>
        </w:rPr>
        <w:t>2</w:t>
      </w:r>
      <w:r w:rsidR="0042439A">
        <w:rPr>
          <w:b/>
          <w:smallCaps/>
          <w:color w:val="000000"/>
          <w:sz w:val="24"/>
          <w:szCs w:val="24"/>
        </w:rPr>
        <w:t xml:space="preserve">, </w:t>
      </w:r>
      <w:r w:rsidR="00982056">
        <w:rPr>
          <w:b/>
          <w:smallCaps/>
          <w:color w:val="000000"/>
          <w:sz w:val="24"/>
          <w:szCs w:val="24"/>
          <w:lang w:val="en-US"/>
        </w:rPr>
        <w:t>RONI HABIBI</w:t>
      </w:r>
      <w:r w:rsidR="0042439A">
        <w:rPr>
          <w:b/>
          <w:smallCaps/>
          <w:color w:val="000000"/>
          <w:sz w:val="24"/>
          <w:szCs w:val="24"/>
          <w:vertAlign w:val="superscript"/>
        </w:rPr>
        <w:t>3</w:t>
      </w:r>
    </w:p>
    <w:p w14:paraId="4A3FD1F7" w14:textId="39ACFD2F" w:rsidR="00FF28B7" w:rsidRPr="00982056" w:rsidRDefault="0042439A">
      <w:pPr>
        <w:pBdr>
          <w:top w:val="nil"/>
          <w:left w:val="nil"/>
          <w:bottom w:val="nil"/>
          <w:right w:val="nil"/>
          <w:between w:val="nil"/>
        </w:pBdr>
        <w:jc w:val="center"/>
        <w:rPr>
          <w:color w:val="000000"/>
          <w:lang w:val="en-US"/>
        </w:rPr>
      </w:pPr>
      <w:r>
        <w:rPr>
          <w:color w:val="000000"/>
          <w:vertAlign w:val="superscript"/>
        </w:rPr>
        <w:t>1</w:t>
      </w:r>
      <w:r w:rsidR="00982056">
        <w:rPr>
          <w:color w:val="000000"/>
          <w:vertAlign w:val="superscript"/>
          <w:lang w:val="en-US"/>
        </w:rPr>
        <w:t>,2,3</w:t>
      </w:r>
      <w:r w:rsidR="00982056">
        <w:rPr>
          <w:color w:val="000000"/>
          <w:lang w:val="en-US"/>
        </w:rPr>
        <w:t xml:space="preserve">Universitas </w:t>
      </w:r>
      <w:proofErr w:type="spellStart"/>
      <w:r w:rsidR="00982056">
        <w:rPr>
          <w:color w:val="000000"/>
          <w:lang w:val="en-US"/>
        </w:rPr>
        <w:t>Logistik</w:t>
      </w:r>
      <w:proofErr w:type="spellEnd"/>
      <w:r w:rsidR="00982056">
        <w:rPr>
          <w:color w:val="000000"/>
          <w:lang w:val="en-US"/>
        </w:rPr>
        <w:t xml:space="preserve"> dan </w:t>
      </w:r>
      <w:proofErr w:type="spellStart"/>
      <w:r w:rsidR="00982056">
        <w:rPr>
          <w:color w:val="000000"/>
          <w:lang w:val="en-US"/>
        </w:rPr>
        <w:t>Bisnis</w:t>
      </w:r>
      <w:proofErr w:type="spellEnd"/>
      <w:r w:rsidR="00982056">
        <w:rPr>
          <w:color w:val="000000"/>
          <w:lang w:val="en-US"/>
        </w:rPr>
        <w:t xml:space="preserve"> </w:t>
      </w:r>
      <w:proofErr w:type="spellStart"/>
      <w:r w:rsidR="00982056">
        <w:rPr>
          <w:color w:val="000000"/>
          <w:lang w:val="en-US"/>
        </w:rPr>
        <w:t>Internasional</w:t>
      </w:r>
      <w:proofErr w:type="spellEnd"/>
      <w:r w:rsidR="00982056">
        <w:rPr>
          <w:color w:val="000000"/>
          <w:lang w:val="en-US"/>
        </w:rPr>
        <w:t>, Indonesia</w:t>
      </w:r>
    </w:p>
    <w:p w14:paraId="711308BA" w14:textId="01CEE1DE" w:rsidR="00FF28B7" w:rsidRDefault="0042439A">
      <w:pPr>
        <w:pBdr>
          <w:top w:val="nil"/>
          <w:left w:val="nil"/>
          <w:bottom w:val="nil"/>
          <w:right w:val="nil"/>
          <w:between w:val="nil"/>
        </w:pBdr>
        <w:jc w:val="center"/>
        <w:rPr>
          <w:color w:val="000000"/>
        </w:rPr>
      </w:pPr>
      <w:r>
        <w:rPr>
          <w:color w:val="000000"/>
        </w:rPr>
        <w:t xml:space="preserve">Email : </w:t>
      </w:r>
      <w:r w:rsidR="00982056">
        <w:rPr>
          <w:color w:val="000000"/>
          <w:lang w:val="en-US"/>
        </w:rPr>
        <w:t>1204044</w:t>
      </w:r>
      <w:r>
        <w:rPr>
          <w:color w:val="000000"/>
        </w:rPr>
        <w:t>@</w:t>
      </w:r>
      <w:proofErr w:type="spellStart"/>
      <w:r w:rsidR="00982056">
        <w:rPr>
          <w:color w:val="000000"/>
          <w:lang w:val="en-US"/>
        </w:rPr>
        <w:t>std.poltekpos</w:t>
      </w:r>
      <w:proofErr w:type="spellEnd"/>
      <w:r>
        <w:rPr>
          <w:color w:val="000000"/>
        </w:rPr>
        <w:t>.ac.id</w:t>
      </w:r>
    </w:p>
    <w:p w14:paraId="0242AD07" w14:textId="77777777" w:rsidR="00FF28B7" w:rsidRDefault="00FF28B7">
      <w:pPr>
        <w:rPr>
          <w:sz w:val="24"/>
          <w:szCs w:val="24"/>
        </w:rPr>
      </w:pPr>
    </w:p>
    <w:p w14:paraId="52F496EB" w14:textId="77777777" w:rsidR="00FF28B7" w:rsidRDefault="0042439A">
      <w:pPr>
        <w:jc w:val="center"/>
        <w:rPr>
          <w:sz w:val="20"/>
          <w:szCs w:val="20"/>
        </w:rPr>
      </w:pPr>
      <w:r>
        <w:rPr>
          <w:i/>
          <w:sz w:val="20"/>
          <w:szCs w:val="20"/>
        </w:rPr>
        <w:t xml:space="preserve">Received </w:t>
      </w:r>
      <w:r>
        <w:rPr>
          <w:sz w:val="20"/>
          <w:szCs w:val="20"/>
        </w:rPr>
        <w:t>30 November 201x</w:t>
      </w:r>
      <w:r>
        <w:rPr>
          <w:b/>
          <w:i/>
          <w:sz w:val="20"/>
          <w:szCs w:val="20"/>
        </w:rPr>
        <w:t xml:space="preserve"> </w:t>
      </w:r>
      <w:r>
        <w:rPr>
          <w:b/>
          <w:sz w:val="20"/>
          <w:szCs w:val="20"/>
        </w:rPr>
        <w:t>|</w:t>
      </w:r>
      <w:r>
        <w:rPr>
          <w:i/>
          <w:sz w:val="20"/>
          <w:szCs w:val="20"/>
        </w:rPr>
        <w:t xml:space="preserve"> Revised </w:t>
      </w:r>
      <w:r>
        <w:rPr>
          <w:sz w:val="20"/>
          <w:szCs w:val="20"/>
        </w:rPr>
        <w:t>30 Desember 201x</w:t>
      </w:r>
      <w:r>
        <w:rPr>
          <w:i/>
          <w:sz w:val="20"/>
          <w:szCs w:val="20"/>
        </w:rPr>
        <w:t xml:space="preserve"> </w:t>
      </w:r>
      <w:r>
        <w:rPr>
          <w:b/>
          <w:sz w:val="20"/>
          <w:szCs w:val="20"/>
        </w:rPr>
        <w:t>|</w:t>
      </w:r>
      <w:r>
        <w:rPr>
          <w:i/>
          <w:sz w:val="20"/>
          <w:szCs w:val="20"/>
        </w:rPr>
        <w:t xml:space="preserve"> Accepted </w:t>
      </w:r>
      <w:r>
        <w:rPr>
          <w:sz w:val="20"/>
          <w:szCs w:val="20"/>
        </w:rPr>
        <w:t>30 Januari 201x</w:t>
      </w:r>
    </w:p>
    <w:p w14:paraId="0C4EAA1D" w14:textId="77777777" w:rsidR="00FF28B7" w:rsidRDefault="00FF28B7">
      <w:pPr>
        <w:jc w:val="center"/>
        <w:rPr>
          <w:i/>
          <w:sz w:val="20"/>
          <w:szCs w:val="20"/>
        </w:rPr>
      </w:pPr>
    </w:p>
    <w:p w14:paraId="40E0E4DD" w14:textId="77777777" w:rsidR="00FF28B7" w:rsidRDefault="00FF28B7">
      <w:pPr>
        <w:rPr>
          <w:sz w:val="24"/>
          <w:szCs w:val="24"/>
        </w:rPr>
      </w:pPr>
    </w:p>
    <w:p w14:paraId="0EB8D352" w14:textId="77777777" w:rsidR="00FF28B7" w:rsidRDefault="0042439A">
      <w:pPr>
        <w:pStyle w:val="Heading2"/>
        <w:rPr>
          <w:i/>
        </w:rPr>
      </w:pPr>
      <w:r>
        <w:t>Abstrak</w:t>
      </w:r>
    </w:p>
    <w:p w14:paraId="638FACE1" w14:textId="77777777" w:rsidR="00FF28B7" w:rsidRDefault="0042439A">
      <w:pPr>
        <w:pBdr>
          <w:top w:val="nil"/>
          <w:left w:val="nil"/>
          <w:bottom w:val="nil"/>
          <w:right w:val="nil"/>
          <w:between w:val="nil"/>
        </w:pBdr>
        <w:spacing w:after="240"/>
        <w:ind w:left="567" w:right="567"/>
        <w:rPr>
          <w:color w:val="000000"/>
        </w:rPr>
      </w:pPr>
      <w:r>
        <w:rPr>
          <w:color w:val="000000"/>
        </w:rPr>
        <w:t xml:space="preserve">Jurnal Tekno Insentif memiliki fokus pada  bidang kajian ilmiah Teknik. Untuk memudahkan proses penyuntingan, para penulis disarankan untuk mengikuti petunjuk penulisan artikel ini secara keseluruhan. Format dan syle yang terdapat dalam file ini sudah sesuai dengan spesifikasi yang tertulis dalam petunjuk penulisan, sehingga file ini dapat digunakan sebagai template. Jumlah halaman penulisan adalah antara 10 sampai 15 halaman, termasuk di dalamnya gambar, tabel, daftar rujukan, dan abstrak dalam Bahasa Indonesia dan Bahasa Inggris. Artikel diserahkan kepada pengelola jurnal berupa softcopy dalam format MS Word (.doc atau .docx) melalui </w:t>
      </w:r>
      <w:r>
        <w:rPr>
          <w:i/>
          <w:color w:val="000000"/>
        </w:rPr>
        <w:t>Open Journal System</w:t>
      </w:r>
      <w:r>
        <w:rPr>
          <w:color w:val="000000"/>
        </w:rPr>
        <w:t xml:space="preserve"> (OJS) </w:t>
      </w:r>
      <w:hyperlink r:id="rId8">
        <w:r>
          <w:rPr>
            <w:color w:val="000000"/>
          </w:rPr>
          <w:t>https://jurnal.lldikti4.or.id/index.php/jurnaltekno</w:t>
        </w:r>
      </w:hyperlink>
      <w:r>
        <w:rPr>
          <w:color w:val="000000"/>
        </w:rPr>
        <w:t>. Abstrak bahasa indonesia dan bahasa inggris harus di halaman yang sama yaitu halaman pertama. Pada abstrak berisi rangkuman dari latar belakang, metoda, dan hasil penelitian, dengan jumlah karakter maksimum adalah 150 karakter.</w:t>
      </w:r>
    </w:p>
    <w:p w14:paraId="19E82781" w14:textId="77777777" w:rsidR="00FF28B7" w:rsidRDefault="0042439A">
      <w:pPr>
        <w:pBdr>
          <w:top w:val="nil"/>
          <w:left w:val="nil"/>
          <w:bottom w:val="nil"/>
          <w:right w:val="nil"/>
          <w:between w:val="nil"/>
        </w:pBdr>
        <w:spacing w:after="240"/>
        <w:ind w:left="567" w:right="567"/>
        <w:rPr>
          <w:color w:val="000000"/>
        </w:rPr>
      </w:pPr>
      <w:r>
        <w:rPr>
          <w:b/>
          <w:color w:val="000000"/>
        </w:rPr>
        <w:t>Kata kunci</w:t>
      </w:r>
      <w:r>
        <w:rPr>
          <w:color w:val="000000"/>
        </w:rPr>
        <w:t>: petunjuk penulisan, template dokumen, format, style, abstrak</w:t>
      </w:r>
    </w:p>
    <w:p w14:paraId="7A404BB0" w14:textId="77777777" w:rsidR="00FF28B7" w:rsidRDefault="0042439A">
      <w:pPr>
        <w:pStyle w:val="Heading2"/>
        <w:spacing w:before="120"/>
        <w:rPr>
          <w:i/>
        </w:rPr>
      </w:pPr>
      <w:r>
        <w:t>Abstract</w:t>
      </w:r>
    </w:p>
    <w:p w14:paraId="0FA49840" w14:textId="77777777" w:rsidR="00FF28B7" w:rsidRDefault="0042439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630" w:right="521"/>
        <w:rPr>
          <w:i/>
          <w:color w:val="000000"/>
        </w:rPr>
      </w:pPr>
      <w:r>
        <w:rPr>
          <w:i/>
          <w:color w:val="000000"/>
        </w:rPr>
        <w:t>The Tekno Insentif Journal has a focus on the field of scientific studies in Engineering. To facilitate the editing process, the authors are encouraged to follow the guidelines for writing this article as a whole. The format and style contained in this file are in accordance with the specifications written in the writing instructions, so this file can be used as a template. The number of pages is between 10 to 15 pages, including images, tables, lists of references, and abstracts in Bahasa and English. Articles are submitted in MS Word format (.doc or .docx) through the Open Journal System (OJS). Bahasa and English Abstract should be on the same page that is the first page. The abstract contains a summary of backgrounds, methods, and research results, with the maximum number of characters being 150.</w:t>
      </w:r>
    </w:p>
    <w:p w14:paraId="387185B9" w14:textId="77777777" w:rsidR="00FF28B7" w:rsidRDefault="0042439A">
      <w:pPr>
        <w:pBdr>
          <w:top w:val="nil"/>
          <w:left w:val="nil"/>
          <w:bottom w:val="nil"/>
          <w:right w:val="nil"/>
          <w:between w:val="nil"/>
        </w:pBdr>
        <w:spacing w:after="240"/>
        <w:ind w:left="567" w:right="567"/>
        <w:rPr>
          <w:i/>
          <w:color w:val="000000"/>
        </w:rPr>
      </w:pPr>
      <w:r>
        <w:rPr>
          <w:b/>
          <w:i/>
          <w:color w:val="000000"/>
        </w:rPr>
        <w:t>Keywords</w:t>
      </w:r>
      <w:r>
        <w:rPr>
          <w:i/>
          <w:color w:val="000000"/>
        </w:rPr>
        <w:t>: author’s guideline, document’s template, format, style, abstract</w:t>
      </w:r>
    </w:p>
    <w:p w14:paraId="7623E611" w14:textId="77777777" w:rsidR="00FF28B7" w:rsidRDefault="00FF28B7">
      <w:pPr>
        <w:pBdr>
          <w:top w:val="nil"/>
          <w:left w:val="nil"/>
          <w:bottom w:val="nil"/>
          <w:right w:val="nil"/>
          <w:between w:val="nil"/>
        </w:pBdr>
        <w:spacing w:after="240"/>
        <w:ind w:left="567" w:right="567"/>
        <w:rPr>
          <w:i/>
          <w:color w:val="000000"/>
        </w:rPr>
        <w:sectPr w:rsidR="00FF28B7">
          <w:headerReference w:type="even" r:id="rId9"/>
          <w:headerReference w:type="default" r:id="rId10"/>
          <w:footerReference w:type="even" r:id="rId11"/>
          <w:footerReference w:type="default" r:id="rId12"/>
          <w:pgSz w:w="11907" w:h="16840"/>
          <w:pgMar w:top="2268" w:right="1418" w:bottom="1418" w:left="1418" w:header="851" w:footer="1134" w:gutter="0"/>
          <w:pgNumType w:start="1"/>
          <w:cols w:space="720"/>
        </w:sectPr>
      </w:pPr>
    </w:p>
    <w:p w14:paraId="5A3E0E8A" w14:textId="77777777" w:rsidR="00FF28B7" w:rsidRDefault="0042439A">
      <w:pPr>
        <w:pStyle w:val="Heading2"/>
        <w:rPr>
          <w:sz w:val="24"/>
        </w:rPr>
      </w:pPr>
      <w:r>
        <w:rPr>
          <w:sz w:val="24"/>
        </w:rPr>
        <w:lastRenderedPageBreak/>
        <w:t xml:space="preserve">1. </w:t>
      </w:r>
      <w:r>
        <w:t>PENDAHULUAN</w:t>
      </w:r>
    </w:p>
    <w:p w14:paraId="22A54A9F" w14:textId="77777777" w:rsidR="00D44D08" w:rsidRDefault="00253CF0" w:rsidP="00253CF0">
      <w:pPr>
        <w:pBdr>
          <w:top w:val="nil"/>
          <w:left w:val="nil"/>
          <w:bottom w:val="nil"/>
          <w:right w:val="nil"/>
          <w:between w:val="nil"/>
        </w:pBdr>
        <w:spacing w:after="240"/>
        <w:rPr>
          <w:color w:val="000000"/>
        </w:rPr>
      </w:pPr>
      <w:r w:rsidRPr="00253CF0">
        <w:rPr>
          <w:color w:val="000000"/>
        </w:rPr>
        <w:t xml:space="preserve">Data merupakan sekumpulan fakta atau deskripsi tentang sesuatu yang diperoleh melalui observasi atau mencari sumber tertentu. Informasi tersebut dapat berupa asumsi atau fakta yang belum diolah lebih lanjut, tetapi setelah dianalisis melalui penelitian atau eksperimen, informasi tersebut dapat menjadi lebih kompleks seperti database, informasi, atau bahkan solusi untuk menyelesaikan masalah tertentu. </w:t>
      </w:r>
    </w:p>
    <w:p w14:paraId="3253F0AD" w14:textId="77777777" w:rsidR="00D44D08" w:rsidRDefault="00253CF0" w:rsidP="00253CF0">
      <w:pPr>
        <w:pBdr>
          <w:top w:val="nil"/>
          <w:left w:val="nil"/>
          <w:bottom w:val="nil"/>
          <w:right w:val="nil"/>
          <w:between w:val="nil"/>
        </w:pBdr>
        <w:spacing w:after="240"/>
        <w:rPr>
          <w:color w:val="000000"/>
          <w:lang w:val="en-US"/>
        </w:rPr>
      </w:pPr>
      <w:r w:rsidRPr="00253CF0">
        <w:rPr>
          <w:color w:val="000000"/>
        </w:rPr>
        <w:t>Berdasarkan data yang tersedia, Indonesia merupakan salah satu negara dengan jumlah dan pertumbuhan penduduk yang besar. Menurut laporan Kompas.com pada tanggal 3 Februari 2022, jumlah penduduk di Indonesia terus bertambah setiap tahun. Kondisi pertumbuhan penduduk di Indonesia tentu saja membutuhkan perhatian yang serius untuk mengurangi jumlah kematian. Salah satu cara yang dapat dilakukan adalah dengan memberikan kemudahan bagi ibu hamil untuk mengetahui kondisi kehamilannya.</w:t>
      </w:r>
      <w:r w:rsidR="009107D3">
        <w:rPr>
          <w:color w:val="000000"/>
          <w:lang w:val="en-US"/>
        </w:rPr>
        <w:t xml:space="preserve"> </w:t>
      </w:r>
      <w:proofErr w:type="spellStart"/>
      <w:r w:rsidR="009107D3" w:rsidRPr="009107D3">
        <w:rPr>
          <w:color w:val="000000"/>
          <w:lang w:val="en-US"/>
        </w:rPr>
        <w:t>Kehamilan</w:t>
      </w:r>
      <w:proofErr w:type="spellEnd"/>
      <w:r w:rsidR="009107D3" w:rsidRPr="009107D3">
        <w:rPr>
          <w:color w:val="000000"/>
          <w:lang w:val="en-US"/>
        </w:rPr>
        <w:t xml:space="preserve"> </w:t>
      </w:r>
      <w:proofErr w:type="spellStart"/>
      <w:r w:rsidR="009107D3" w:rsidRPr="009107D3">
        <w:rPr>
          <w:color w:val="000000"/>
          <w:lang w:val="en-US"/>
        </w:rPr>
        <w:t>adalah</w:t>
      </w:r>
      <w:proofErr w:type="spellEnd"/>
      <w:r w:rsidR="009107D3" w:rsidRPr="009107D3">
        <w:rPr>
          <w:color w:val="000000"/>
          <w:lang w:val="en-US"/>
        </w:rPr>
        <w:t xml:space="preserve"> </w:t>
      </w:r>
      <w:proofErr w:type="spellStart"/>
      <w:r w:rsidR="009107D3" w:rsidRPr="009107D3">
        <w:rPr>
          <w:color w:val="000000"/>
          <w:lang w:val="en-US"/>
        </w:rPr>
        <w:t>istilah</w:t>
      </w:r>
      <w:proofErr w:type="spellEnd"/>
      <w:r w:rsidR="009107D3" w:rsidRPr="009107D3">
        <w:rPr>
          <w:color w:val="000000"/>
          <w:lang w:val="en-US"/>
        </w:rPr>
        <w:t xml:space="preserve"> yang </w:t>
      </w:r>
      <w:proofErr w:type="spellStart"/>
      <w:r w:rsidR="009107D3" w:rsidRPr="009107D3">
        <w:rPr>
          <w:color w:val="000000"/>
          <w:lang w:val="en-US"/>
        </w:rPr>
        <w:t>digunakan</w:t>
      </w:r>
      <w:proofErr w:type="spellEnd"/>
      <w:r w:rsidR="009107D3" w:rsidRPr="009107D3">
        <w:rPr>
          <w:color w:val="000000"/>
          <w:lang w:val="en-US"/>
        </w:rPr>
        <w:t xml:space="preserve"> </w:t>
      </w:r>
      <w:proofErr w:type="spellStart"/>
      <w:r w:rsidR="009107D3" w:rsidRPr="009107D3">
        <w:rPr>
          <w:color w:val="000000"/>
          <w:lang w:val="en-US"/>
        </w:rPr>
        <w:t>untuk</w:t>
      </w:r>
      <w:proofErr w:type="spellEnd"/>
      <w:r w:rsidR="009107D3" w:rsidRPr="009107D3">
        <w:rPr>
          <w:color w:val="000000"/>
          <w:lang w:val="en-US"/>
        </w:rPr>
        <w:t xml:space="preserve"> </w:t>
      </w:r>
      <w:proofErr w:type="spellStart"/>
      <w:r w:rsidR="009107D3" w:rsidRPr="009107D3">
        <w:rPr>
          <w:color w:val="000000"/>
          <w:lang w:val="en-US"/>
        </w:rPr>
        <w:t>menggambarkan</w:t>
      </w:r>
      <w:proofErr w:type="spellEnd"/>
      <w:r w:rsidR="009107D3" w:rsidRPr="009107D3">
        <w:rPr>
          <w:color w:val="000000"/>
          <w:lang w:val="en-US"/>
        </w:rPr>
        <w:t xml:space="preserve"> </w:t>
      </w:r>
      <w:proofErr w:type="spellStart"/>
      <w:r w:rsidR="009107D3" w:rsidRPr="009107D3">
        <w:rPr>
          <w:color w:val="000000"/>
          <w:lang w:val="en-US"/>
        </w:rPr>
        <w:t>periode</w:t>
      </w:r>
      <w:proofErr w:type="spellEnd"/>
      <w:r w:rsidR="009107D3" w:rsidRPr="009107D3">
        <w:rPr>
          <w:color w:val="000000"/>
          <w:lang w:val="en-US"/>
        </w:rPr>
        <w:t xml:space="preserve"> di mana </w:t>
      </w:r>
      <w:proofErr w:type="spellStart"/>
      <w:r w:rsidR="009107D3" w:rsidRPr="009107D3">
        <w:rPr>
          <w:color w:val="000000"/>
          <w:lang w:val="en-US"/>
        </w:rPr>
        <w:t>janin</w:t>
      </w:r>
      <w:proofErr w:type="spellEnd"/>
      <w:r w:rsidR="009107D3" w:rsidRPr="009107D3">
        <w:rPr>
          <w:color w:val="000000"/>
          <w:lang w:val="en-US"/>
        </w:rPr>
        <w:t xml:space="preserve"> </w:t>
      </w:r>
      <w:proofErr w:type="spellStart"/>
      <w:r w:rsidR="009107D3" w:rsidRPr="009107D3">
        <w:rPr>
          <w:color w:val="000000"/>
          <w:lang w:val="en-US"/>
        </w:rPr>
        <w:t>berkembang</w:t>
      </w:r>
      <w:proofErr w:type="spellEnd"/>
      <w:r w:rsidR="009107D3" w:rsidRPr="009107D3">
        <w:rPr>
          <w:color w:val="000000"/>
          <w:lang w:val="en-US"/>
        </w:rPr>
        <w:t xml:space="preserve"> di </w:t>
      </w:r>
      <w:proofErr w:type="spellStart"/>
      <w:r w:rsidR="009107D3" w:rsidRPr="009107D3">
        <w:rPr>
          <w:color w:val="000000"/>
          <w:lang w:val="en-US"/>
        </w:rPr>
        <w:t>dalam</w:t>
      </w:r>
      <w:proofErr w:type="spellEnd"/>
      <w:r w:rsidR="009107D3" w:rsidRPr="009107D3">
        <w:rPr>
          <w:color w:val="000000"/>
          <w:lang w:val="en-US"/>
        </w:rPr>
        <w:t xml:space="preserve"> </w:t>
      </w:r>
      <w:proofErr w:type="spellStart"/>
      <w:r w:rsidR="009107D3" w:rsidRPr="009107D3">
        <w:rPr>
          <w:color w:val="000000"/>
          <w:lang w:val="en-US"/>
        </w:rPr>
        <w:t>rahim</w:t>
      </w:r>
      <w:proofErr w:type="spellEnd"/>
      <w:r w:rsidR="009107D3" w:rsidRPr="009107D3">
        <w:rPr>
          <w:color w:val="000000"/>
          <w:lang w:val="en-US"/>
        </w:rPr>
        <w:t xml:space="preserve"> </w:t>
      </w:r>
      <w:proofErr w:type="spellStart"/>
      <w:r w:rsidR="009107D3" w:rsidRPr="009107D3">
        <w:rPr>
          <w:color w:val="000000"/>
          <w:lang w:val="en-US"/>
        </w:rPr>
        <w:t>atau</w:t>
      </w:r>
      <w:proofErr w:type="spellEnd"/>
      <w:r w:rsidR="009107D3" w:rsidRPr="009107D3">
        <w:rPr>
          <w:color w:val="000000"/>
          <w:lang w:val="en-US"/>
        </w:rPr>
        <w:t xml:space="preserve"> </w:t>
      </w:r>
      <w:proofErr w:type="spellStart"/>
      <w:r w:rsidR="009107D3" w:rsidRPr="009107D3">
        <w:rPr>
          <w:color w:val="000000"/>
          <w:lang w:val="en-US"/>
        </w:rPr>
        <w:t>rahim</w:t>
      </w:r>
      <w:proofErr w:type="spellEnd"/>
      <w:r w:rsidR="009107D3" w:rsidRPr="009107D3">
        <w:rPr>
          <w:color w:val="000000"/>
          <w:lang w:val="en-US"/>
        </w:rPr>
        <w:t xml:space="preserve"> </w:t>
      </w:r>
      <w:proofErr w:type="spellStart"/>
      <w:r w:rsidR="009107D3" w:rsidRPr="009107D3">
        <w:rPr>
          <w:color w:val="000000"/>
          <w:lang w:val="en-US"/>
        </w:rPr>
        <w:t>wanita</w:t>
      </w:r>
      <w:proofErr w:type="spellEnd"/>
      <w:r w:rsidR="009107D3" w:rsidRPr="009107D3">
        <w:rPr>
          <w:color w:val="000000"/>
          <w:lang w:val="en-US"/>
        </w:rPr>
        <w:t>.</w:t>
      </w:r>
      <w:r w:rsidR="00376FCE">
        <w:rPr>
          <w:color w:val="000000"/>
          <w:lang w:val="en-US"/>
        </w:rPr>
        <w:t xml:space="preserve"> </w:t>
      </w:r>
    </w:p>
    <w:p w14:paraId="53F89481" w14:textId="77777777" w:rsidR="00D44D08" w:rsidRDefault="00253CF0" w:rsidP="00253CF0">
      <w:pPr>
        <w:pBdr>
          <w:top w:val="nil"/>
          <w:left w:val="nil"/>
          <w:bottom w:val="nil"/>
          <w:right w:val="nil"/>
          <w:between w:val="nil"/>
        </w:pBdr>
        <w:spacing w:after="240"/>
        <w:rPr>
          <w:color w:val="000000"/>
          <w:lang w:val="en-US"/>
        </w:rPr>
      </w:pPr>
      <w:r w:rsidRPr="00253CF0">
        <w:rPr>
          <w:color w:val="000000"/>
        </w:rPr>
        <w:t xml:space="preserve">Profesi baru yang dikenal sebagai data science telah muncul di era ini. Data science atau ilmu data adalah seperangkat prinsip fundamental yang mendukung dan memandu ekstraksi informasi dan pengetahuan dari data. </w:t>
      </w:r>
      <w:proofErr w:type="spellStart"/>
      <w:r w:rsidR="009107D3">
        <w:rPr>
          <w:color w:val="000000"/>
          <w:lang w:val="en-US"/>
        </w:rPr>
        <w:t>Untuk</w:t>
      </w:r>
      <w:proofErr w:type="spellEnd"/>
      <w:r w:rsidR="009107D3">
        <w:rPr>
          <w:color w:val="000000"/>
          <w:lang w:val="en-US"/>
        </w:rPr>
        <w:t xml:space="preserve"> </w:t>
      </w:r>
      <w:proofErr w:type="spellStart"/>
      <w:r w:rsidR="009107D3">
        <w:rPr>
          <w:color w:val="000000"/>
          <w:lang w:val="en-US"/>
        </w:rPr>
        <w:t>mengolah</w:t>
      </w:r>
      <w:proofErr w:type="spellEnd"/>
      <w:r w:rsidR="009107D3">
        <w:rPr>
          <w:color w:val="000000"/>
          <w:lang w:val="en-US"/>
        </w:rPr>
        <w:t xml:space="preserve"> data </w:t>
      </w:r>
      <w:proofErr w:type="spellStart"/>
      <w:r w:rsidR="009107D3">
        <w:rPr>
          <w:color w:val="000000"/>
          <w:lang w:val="en-US"/>
        </w:rPr>
        <w:t>tersebut</w:t>
      </w:r>
      <w:proofErr w:type="spellEnd"/>
      <w:r w:rsidR="009107D3">
        <w:rPr>
          <w:color w:val="000000"/>
          <w:lang w:val="en-US"/>
        </w:rPr>
        <w:t xml:space="preserve"> </w:t>
      </w:r>
      <w:proofErr w:type="spellStart"/>
      <w:r w:rsidR="009107D3">
        <w:rPr>
          <w:color w:val="000000"/>
          <w:lang w:val="en-US"/>
        </w:rPr>
        <w:t>kita</w:t>
      </w:r>
      <w:proofErr w:type="spellEnd"/>
      <w:r w:rsidR="009107D3">
        <w:rPr>
          <w:color w:val="000000"/>
          <w:lang w:val="en-US"/>
        </w:rPr>
        <w:t xml:space="preserve"> </w:t>
      </w:r>
      <w:proofErr w:type="spellStart"/>
      <w:r w:rsidR="009107D3">
        <w:rPr>
          <w:color w:val="000000"/>
          <w:lang w:val="en-US"/>
        </w:rPr>
        <w:t>bisa</w:t>
      </w:r>
      <w:proofErr w:type="spellEnd"/>
      <w:r w:rsidR="009107D3">
        <w:rPr>
          <w:color w:val="000000"/>
          <w:lang w:val="en-US"/>
        </w:rPr>
        <w:t xml:space="preserve"> </w:t>
      </w:r>
      <w:proofErr w:type="spellStart"/>
      <w:r w:rsidR="009107D3">
        <w:rPr>
          <w:color w:val="000000"/>
          <w:lang w:val="en-US"/>
        </w:rPr>
        <w:t>menggunakan</w:t>
      </w:r>
      <w:proofErr w:type="spellEnd"/>
      <w:r w:rsidR="009107D3">
        <w:rPr>
          <w:color w:val="000000"/>
          <w:lang w:val="en-US"/>
        </w:rPr>
        <w:t xml:space="preserve"> machine learning yang </w:t>
      </w:r>
      <w:proofErr w:type="spellStart"/>
      <w:r w:rsidR="009107D3">
        <w:rPr>
          <w:color w:val="000000"/>
          <w:lang w:val="en-US"/>
        </w:rPr>
        <w:t>dapat</w:t>
      </w:r>
      <w:proofErr w:type="spellEnd"/>
      <w:r w:rsidR="009107D3">
        <w:rPr>
          <w:color w:val="000000"/>
          <w:lang w:val="en-US"/>
        </w:rPr>
        <w:t xml:space="preserve"> </w:t>
      </w:r>
      <w:proofErr w:type="spellStart"/>
      <w:r w:rsidR="009107D3">
        <w:rPr>
          <w:color w:val="000000"/>
          <w:lang w:val="en-US"/>
        </w:rPr>
        <w:t>memanfaatkan</w:t>
      </w:r>
      <w:proofErr w:type="spellEnd"/>
      <w:r w:rsidR="009107D3">
        <w:rPr>
          <w:color w:val="000000"/>
          <w:lang w:val="en-US"/>
        </w:rPr>
        <w:t xml:space="preserve"> data </w:t>
      </w:r>
      <w:proofErr w:type="spellStart"/>
      <w:r w:rsidR="009107D3">
        <w:rPr>
          <w:color w:val="000000"/>
          <w:lang w:val="en-US"/>
        </w:rPr>
        <w:t>untuk</w:t>
      </w:r>
      <w:proofErr w:type="spellEnd"/>
      <w:r w:rsidR="009107D3">
        <w:rPr>
          <w:color w:val="000000"/>
          <w:lang w:val="en-US"/>
        </w:rPr>
        <w:t xml:space="preserve"> </w:t>
      </w:r>
      <w:proofErr w:type="spellStart"/>
      <w:r w:rsidR="009107D3">
        <w:rPr>
          <w:color w:val="000000"/>
          <w:lang w:val="en-US"/>
        </w:rPr>
        <w:t>membangun</w:t>
      </w:r>
      <w:proofErr w:type="spellEnd"/>
      <w:r w:rsidR="009107D3">
        <w:rPr>
          <w:color w:val="000000"/>
          <w:lang w:val="en-US"/>
        </w:rPr>
        <w:t xml:space="preserve"> model dan </w:t>
      </w:r>
      <w:proofErr w:type="spellStart"/>
      <w:r w:rsidR="009107D3">
        <w:rPr>
          <w:color w:val="000000"/>
          <w:lang w:val="en-US"/>
        </w:rPr>
        <w:t>menga</w:t>
      </w:r>
      <w:r w:rsidR="00376FCE">
        <w:rPr>
          <w:color w:val="000000"/>
          <w:lang w:val="en-US"/>
        </w:rPr>
        <w:t>mbil</w:t>
      </w:r>
      <w:proofErr w:type="spellEnd"/>
      <w:r w:rsidR="00376FCE">
        <w:rPr>
          <w:color w:val="000000"/>
          <w:lang w:val="en-US"/>
        </w:rPr>
        <w:t xml:space="preserve"> </w:t>
      </w:r>
      <w:proofErr w:type="spellStart"/>
      <w:r w:rsidR="00376FCE">
        <w:rPr>
          <w:color w:val="000000"/>
          <w:lang w:val="en-US"/>
        </w:rPr>
        <w:t>keputusan</w:t>
      </w:r>
      <w:proofErr w:type="spellEnd"/>
      <w:r w:rsidR="00376FCE">
        <w:rPr>
          <w:color w:val="000000"/>
          <w:lang w:val="en-US"/>
        </w:rPr>
        <w:t xml:space="preserve"> </w:t>
      </w:r>
      <w:proofErr w:type="spellStart"/>
      <w:r w:rsidR="00376FCE">
        <w:rPr>
          <w:color w:val="000000"/>
          <w:lang w:val="en-US"/>
        </w:rPr>
        <w:t>berdasarkan</w:t>
      </w:r>
      <w:proofErr w:type="spellEnd"/>
      <w:r w:rsidR="00376FCE">
        <w:rPr>
          <w:color w:val="000000"/>
          <w:lang w:val="en-US"/>
        </w:rPr>
        <w:t xml:space="preserve"> model yang </w:t>
      </w:r>
      <w:proofErr w:type="spellStart"/>
      <w:r w:rsidR="00376FCE">
        <w:rPr>
          <w:color w:val="000000"/>
          <w:lang w:val="en-US"/>
        </w:rPr>
        <w:t>telah</w:t>
      </w:r>
      <w:proofErr w:type="spellEnd"/>
      <w:r w:rsidR="00376FCE">
        <w:rPr>
          <w:color w:val="000000"/>
          <w:lang w:val="en-US"/>
        </w:rPr>
        <w:t xml:space="preserve"> </w:t>
      </w:r>
      <w:proofErr w:type="spellStart"/>
      <w:r w:rsidR="00376FCE">
        <w:rPr>
          <w:color w:val="000000"/>
          <w:lang w:val="en-US"/>
        </w:rPr>
        <w:t>dibangun</w:t>
      </w:r>
      <w:proofErr w:type="spellEnd"/>
      <w:r w:rsidR="00376FCE">
        <w:rPr>
          <w:color w:val="000000"/>
          <w:lang w:val="en-US"/>
        </w:rPr>
        <w:t>.</w:t>
      </w:r>
      <w:r w:rsidR="00376FCE" w:rsidRPr="00376FCE">
        <w:t xml:space="preserve"> </w:t>
      </w:r>
      <w:r w:rsidR="00376FCE" w:rsidRPr="00376FCE">
        <w:rPr>
          <w:color w:val="000000"/>
          <w:lang w:val="en-US"/>
        </w:rPr>
        <w:t xml:space="preserve">Machine learning </w:t>
      </w:r>
      <w:proofErr w:type="spellStart"/>
      <w:r w:rsidR="00376FCE" w:rsidRPr="00376FCE">
        <w:rPr>
          <w:color w:val="000000"/>
          <w:lang w:val="en-US"/>
        </w:rPr>
        <w:t>dapat</w:t>
      </w:r>
      <w:proofErr w:type="spellEnd"/>
      <w:r w:rsidR="00376FCE" w:rsidRPr="00376FCE">
        <w:rPr>
          <w:color w:val="000000"/>
          <w:lang w:val="en-US"/>
        </w:rPr>
        <w:t xml:space="preserve"> </w:t>
      </w:r>
      <w:proofErr w:type="spellStart"/>
      <w:r w:rsidR="00376FCE" w:rsidRPr="00376FCE">
        <w:rPr>
          <w:color w:val="000000"/>
          <w:lang w:val="en-US"/>
        </w:rPr>
        <w:t>dikelompokkan</w:t>
      </w:r>
      <w:proofErr w:type="spellEnd"/>
      <w:r w:rsidR="00376FCE" w:rsidRPr="00376FCE">
        <w:rPr>
          <w:color w:val="000000"/>
          <w:lang w:val="en-US"/>
        </w:rPr>
        <w:t xml:space="preserve"> </w:t>
      </w:r>
      <w:proofErr w:type="spellStart"/>
      <w:r w:rsidR="00376FCE" w:rsidRPr="00376FCE">
        <w:rPr>
          <w:color w:val="000000"/>
          <w:lang w:val="en-US"/>
        </w:rPr>
        <w:t>berdasarkan</w:t>
      </w:r>
      <w:proofErr w:type="spellEnd"/>
      <w:r w:rsidR="00376FCE" w:rsidRPr="00376FCE">
        <w:rPr>
          <w:color w:val="000000"/>
          <w:lang w:val="en-US"/>
        </w:rPr>
        <w:t xml:space="preserve"> </w:t>
      </w:r>
      <w:proofErr w:type="spellStart"/>
      <w:r w:rsidR="00376FCE" w:rsidRPr="00376FCE">
        <w:rPr>
          <w:color w:val="000000"/>
          <w:lang w:val="en-US"/>
        </w:rPr>
        <w:t>bagaimana</w:t>
      </w:r>
      <w:proofErr w:type="spellEnd"/>
      <w:r w:rsidR="00376FCE" w:rsidRPr="00376FCE">
        <w:rPr>
          <w:color w:val="000000"/>
          <w:lang w:val="en-US"/>
        </w:rPr>
        <w:t xml:space="preserve"> </w:t>
      </w:r>
      <w:proofErr w:type="spellStart"/>
      <w:r w:rsidR="00376FCE" w:rsidRPr="00376FCE">
        <w:rPr>
          <w:color w:val="000000"/>
          <w:lang w:val="en-US"/>
        </w:rPr>
        <w:t>cara</w:t>
      </w:r>
      <w:proofErr w:type="spellEnd"/>
      <w:r w:rsidR="00376FCE" w:rsidRPr="00376FCE">
        <w:rPr>
          <w:color w:val="000000"/>
          <w:lang w:val="en-US"/>
        </w:rPr>
        <w:t xml:space="preserve"> </w:t>
      </w:r>
      <w:proofErr w:type="spellStart"/>
      <w:r w:rsidR="00376FCE" w:rsidRPr="00376FCE">
        <w:rPr>
          <w:color w:val="000000"/>
          <w:lang w:val="en-US"/>
        </w:rPr>
        <w:t>belajar</w:t>
      </w:r>
      <w:proofErr w:type="spellEnd"/>
      <w:r w:rsidR="00376FCE" w:rsidRPr="00376FCE">
        <w:rPr>
          <w:color w:val="000000"/>
          <w:lang w:val="en-US"/>
        </w:rPr>
        <w:t xml:space="preserve">. </w:t>
      </w:r>
      <w:proofErr w:type="spellStart"/>
      <w:r w:rsidR="00376FCE" w:rsidRPr="00376FCE">
        <w:rPr>
          <w:color w:val="000000"/>
          <w:lang w:val="en-US"/>
        </w:rPr>
        <w:t>Sehingga</w:t>
      </w:r>
      <w:proofErr w:type="spellEnd"/>
      <w:r w:rsidR="00376FCE" w:rsidRPr="00376FCE">
        <w:rPr>
          <w:color w:val="000000"/>
          <w:lang w:val="en-US"/>
        </w:rPr>
        <w:t xml:space="preserve"> </w:t>
      </w:r>
      <w:proofErr w:type="spellStart"/>
      <w:r w:rsidR="00376FCE" w:rsidRPr="00376FCE">
        <w:rPr>
          <w:color w:val="000000"/>
          <w:lang w:val="en-US"/>
        </w:rPr>
        <w:t>dapat</w:t>
      </w:r>
      <w:proofErr w:type="spellEnd"/>
      <w:r w:rsidR="00376FCE" w:rsidRPr="00376FCE">
        <w:rPr>
          <w:color w:val="000000"/>
          <w:lang w:val="en-US"/>
        </w:rPr>
        <w:t xml:space="preserve"> </w:t>
      </w:r>
      <w:proofErr w:type="spellStart"/>
      <w:r w:rsidR="00376FCE" w:rsidRPr="00376FCE">
        <w:rPr>
          <w:color w:val="000000"/>
          <w:lang w:val="en-US"/>
        </w:rPr>
        <w:t>melakukan</w:t>
      </w:r>
      <w:proofErr w:type="spellEnd"/>
      <w:r w:rsidR="00376FCE" w:rsidRPr="00376FCE">
        <w:rPr>
          <w:color w:val="000000"/>
          <w:lang w:val="en-US"/>
        </w:rPr>
        <w:t xml:space="preserve"> </w:t>
      </w:r>
      <w:proofErr w:type="spellStart"/>
      <w:r w:rsidR="00376FCE" w:rsidRPr="00376FCE">
        <w:rPr>
          <w:color w:val="000000"/>
          <w:lang w:val="en-US"/>
        </w:rPr>
        <w:t>tugasnya</w:t>
      </w:r>
      <w:proofErr w:type="spellEnd"/>
      <w:r w:rsidR="00376FCE" w:rsidRPr="00376FCE">
        <w:rPr>
          <w:color w:val="000000"/>
          <w:lang w:val="en-US"/>
        </w:rPr>
        <w:t xml:space="preserve">. </w:t>
      </w:r>
      <w:proofErr w:type="spellStart"/>
      <w:r w:rsidR="00376FCE" w:rsidRPr="00376FCE">
        <w:rPr>
          <w:color w:val="000000"/>
          <w:lang w:val="en-US"/>
        </w:rPr>
        <w:t>Pembagian</w:t>
      </w:r>
      <w:proofErr w:type="spellEnd"/>
      <w:r w:rsidR="00376FCE" w:rsidRPr="00376FCE">
        <w:rPr>
          <w:color w:val="000000"/>
          <w:lang w:val="en-US"/>
        </w:rPr>
        <w:t xml:space="preserve"> machine learning </w:t>
      </w:r>
      <w:proofErr w:type="spellStart"/>
      <w:r w:rsidR="00376FCE" w:rsidRPr="00376FCE">
        <w:rPr>
          <w:color w:val="000000"/>
          <w:lang w:val="en-US"/>
        </w:rPr>
        <w:t>berdasarkan</w:t>
      </w:r>
      <w:proofErr w:type="spellEnd"/>
      <w:r w:rsidR="00376FCE" w:rsidRPr="00376FCE">
        <w:rPr>
          <w:color w:val="000000"/>
          <w:lang w:val="en-US"/>
        </w:rPr>
        <w:t xml:space="preserve"> </w:t>
      </w:r>
      <w:proofErr w:type="spellStart"/>
      <w:r w:rsidR="00376FCE" w:rsidRPr="00376FCE">
        <w:rPr>
          <w:color w:val="000000"/>
          <w:lang w:val="en-US"/>
        </w:rPr>
        <w:t>cara</w:t>
      </w:r>
      <w:proofErr w:type="spellEnd"/>
      <w:r w:rsidR="00376FCE" w:rsidRPr="00376FCE">
        <w:rPr>
          <w:color w:val="000000"/>
          <w:lang w:val="en-US"/>
        </w:rPr>
        <w:t xml:space="preserve"> </w:t>
      </w:r>
      <w:proofErr w:type="spellStart"/>
      <w:r w:rsidR="00376FCE" w:rsidRPr="00376FCE">
        <w:rPr>
          <w:color w:val="000000"/>
          <w:lang w:val="en-US"/>
        </w:rPr>
        <w:t>belajarnya</w:t>
      </w:r>
      <w:proofErr w:type="spellEnd"/>
      <w:r w:rsidR="00376FCE" w:rsidRPr="00376FCE">
        <w:rPr>
          <w:color w:val="000000"/>
          <w:lang w:val="en-US"/>
        </w:rPr>
        <w:t xml:space="preserve"> </w:t>
      </w:r>
      <w:proofErr w:type="spellStart"/>
      <w:r w:rsidR="00376FCE" w:rsidRPr="00376FCE">
        <w:rPr>
          <w:color w:val="000000"/>
          <w:lang w:val="en-US"/>
        </w:rPr>
        <w:t>dibagi</w:t>
      </w:r>
      <w:proofErr w:type="spellEnd"/>
      <w:r w:rsidR="00376FCE" w:rsidRPr="00376FCE">
        <w:rPr>
          <w:color w:val="000000"/>
          <w:lang w:val="en-US"/>
        </w:rPr>
        <w:t xml:space="preserve"> </w:t>
      </w:r>
      <w:proofErr w:type="spellStart"/>
      <w:r w:rsidR="00376FCE" w:rsidRPr="00376FCE">
        <w:rPr>
          <w:color w:val="000000"/>
          <w:lang w:val="en-US"/>
        </w:rPr>
        <w:t>menjadi</w:t>
      </w:r>
      <w:proofErr w:type="spellEnd"/>
      <w:r w:rsidR="00376FCE" w:rsidRPr="00376FCE">
        <w:rPr>
          <w:color w:val="000000"/>
          <w:lang w:val="en-US"/>
        </w:rPr>
        <w:t xml:space="preserve"> </w:t>
      </w:r>
      <w:proofErr w:type="spellStart"/>
      <w:r w:rsidR="00376FCE" w:rsidRPr="00376FCE">
        <w:rPr>
          <w:color w:val="000000"/>
          <w:lang w:val="en-US"/>
        </w:rPr>
        <w:t>tiga</w:t>
      </w:r>
      <w:proofErr w:type="spellEnd"/>
      <w:r w:rsidR="00376FCE" w:rsidRPr="00376FCE">
        <w:rPr>
          <w:color w:val="000000"/>
          <w:lang w:val="en-US"/>
        </w:rPr>
        <w:t xml:space="preserve"> </w:t>
      </w:r>
      <w:proofErr w:type="spellStart"/>
      <w:r w:rsidR="00376FCE" w:rsidRPr="00376FCE">
        <w:rPr>
          <w:color w:val="000000"/>
          <w:lang w:val="en-US"/>
        </w:rPr>
        <w:t>kelompok</w:t>
      </w:r>
      <w:proofErr w:type="spellEnd"/>
      <w:r w:rsidR="00376FCE" w:rsidRPr="00376FCE">
        <w:rPr>
          <w:color w:val="000000"/>
          <w:lang w:val="en-US"/>
        </w:rPr>
        <w:t xml:space="preserve"> </w:t>
      </w:r>
      <w:proofErr w:type="spellStart"/>
      <w:r w:rsidR="00376FCE" w:rsidRPr="00376FCE">
        <w:rPr>
          <w:color w:val="000000"/>
          <w:lang w:val="en-US"/>
        </w:rPr>
        <w:t>yaitu</w:t>
      </w:r>
      <w:proofErr w:type="spellEnd"/>
      <w:r w:rsidR="00376FCE" w:rsidRPr="00376FCE">
        <w:rPr>
          <w:color w:val="000000"/>
          <w:lang w:val="en-US"/>
        </w:rPr>
        <w:t xml:space="preserve"> supervised learning, unsupervised learning, dan reinforcement learning.</w:t>
      </w:r>
      <w:r w:rsidR="00376FCE">
        <w:rPr>
          <w:color w:val="000000"/>
          <w:lang w:val="en-US"/>
        </w:rPr>
        <w:t xml:space="preserve"> </w:t>
      </w:r>
    </w:p>
    <w:p w14:paraId="1F37374A" w14:textId="77777777" w:rsidR="00D44D08" w:rsidRDefault="00376FCE" w:rsidP="00253CF0">
      <w:pPr>
        <w:pBdr>
          <w:top w:val="nil"/>
          <w:left w:val="nil"/>
          <w:bottom w:val="nil"/>
          <w:right w:val="nil"/>
          <w:between w:val="nil"/>
        </w:pBdr>
        <w:spacing w:after="240"/>
        <w:rPr>
          <w:color w:val="000000"/>
          <w:lang w:val="en-US"/>
        </w:rPr>
      </w:pPr>
      <w:r>
        <w:rPr>
          <w:color w:val="000000"/>
          <w:lang w:val="en-US"/>
        </w:rPr>
        <w:t xml:space="preserve">Pada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digunakan</w:t>
      </w:r>
      <w:proofErr w:type="spellEnd"/>
      <w:r>
        <w:rPr>
          <w:color w:val="000000"/>
          <w:lang w:val="en-US"/>
        </w:rPr>
        <w:t xml:space="preserve"> supervised learning </w:t>
      </w:r>
      <w:proofErr w:type="spellStart"/>
      <w:r>
        <w:rPr>
          <w:color w:val="000000"/>
          <w:lang w:val="en-US"/>
        </w:rPr>
        <w:t>untuk</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spellStart"/>
      <w:r>
        <w:rPr>
          <w:color w:val="000000"/>
          <w:lang w:val="en-US"/>
        </w:rPr>
        <w:t>pengklasifikasian</w:t>
      </w:r>
      <w:proofErr w:type="spellEnd"/>
      <w:r>
        <w:rPr>
          <w:color w:val="000000"/>
          <w:lang w:val="en-US"/>
        </w:rPr>
        <w:t xml:space="preserve"> data. </w:t>
      </w:r>
      <w:proofErr w:type="spellStart"/>
      <w:r w:rsidR="00E82134" w:rsidRPr="00E82134">
        <w:rPr>
          <w:color w:val="000000"/>
          <w:lang w:val="en-US"/>
        </w:rPr>
        <w:t>Klasifikasi</w:t>
      </w:r>
      <w:proofErr w:type="spellEnd"/>
      <w:r w:rsidR="00E82134" w:rsidRPr="00E82134">
        <w:rPr>
          <w:color w:val="000000"/>
          <w:lang w:val="en-US"/>
        </w:rPr>
        <w:t xml:space="preserve"> (Classification) </w:t>
      </w:r>
      <w:proofErr w:type="spellStart"/>
      <w:r w:rsidR="00E82134" w:rsidRPr="00E82134">
        <w:rPr>
          <w:color w:val="000000"/>
          <w:lang w:val="en-US"/>
        </w:rPr>
        <w:t>dalam</w:t>
      </w:r>
      <w:proofErr w:type="spellEnd"/>
      <w:r w:rsidR="00E82134" w:rsidRPr="00E82134">
        <w:rPr>
          <w:color w:val="000000"/>
          <w:lang w:val="en-US"/>
        </w:rPr>
        <w:t xml:space="preserve"> Supervised Learning </w:t>
      </w:r>
      <w:proofErr w:type="spellStart"/>
      <w:r w:rsidR="00E82134" w:rsidRPr="00E82134">
        <w:rPr>
          <w:color w:val="000000"/>
          <w:lang w:val="en-US"/>
        </w:rPr>
        <w:t>adalah</w:t>
      </w:r>
      <w:proofErr w:type="spellEnd"/>
      <w:r w:rsidR="00E82134" w:rsidRPr="00E82134">
        <w:rPr>
          <w:color w:val="000000"/>
          <w:lang w:val="en-US"/>
        </w:rPr>
        <w:t xml:space="preserve"> </w:t>
      </w:r>
      <w:proofErr w:type="spellStart"/>
      <w:r w:rsidR="00E82134" w:rsidRPr="00E82134">
        <w:rPr>
          <w:color w:val="000000"/>
          <w:lang w:val="en-US"/>
        </w:rPr>
        <w:t>saat</w:t>
      </w:r>
      <w:proofErr w:type="spellEnd"/>
      <w:r w:rsidR="00E82134" w:rsidRPr="00E82134">
        <w:rPr>
          <w:color w:val="000000"/>
          <w:lang w:val="en-US"/>
        </w:rPr>
        <w:t xml:space="preserve"> </w:t>
      </w:r>
      <w:proofErr w:type="spellStart"/>
      <w:r w:rsidR="00E82134" w:rsidRPr="00E82134">
        <w:rPr>
          <w:color w:val="000000"/>
          <w:lang w:val="en-US"/>
        </w:rPr>
        <w:t>kita</w:t>
      </w:r>
      <w:proofErr w:type="spellEnd"/>
      <w:r w:rsidR="00E82134" w:rsidRPr="00E82134">
        <w:rPr>
          <w:color w:val="000000"/>
          <w:lang w:val="en-US"/>
        </w:rPr>
        <w:t xml:space="preserve"> </w:t>
      </w:r>
      <w:proofErr w:type="spellStart"/>
      <w:r w:rsidR="00E82134" w:rsidRPr="00E82134">
        <w:rPr>
          <w:color w:val="000000"/>
          <w:lang w:val="en-US"/>
        </w:rPr>
        <w:t>dapat</w:t>
      </w:r>
      <w:proofErr w:type="spellEnd"/>
      <w:r w:rsidR="00E82134" w:rsidRPr="00E82134">
        <w:rPr>
          <w:color w:val="000000"/>
          <w:lang w:val="en-US"/>
        </w:rPr>
        <w:t xml:space="preserve"> </w:t>
      </w:r>
      <w:proofErr w:type="spellStart"/>
      <w:r w:rsidR="00E82134" w:rsidRPr="00E82134">
        <w:rPr>
          <w:color w:val="000000"/>
          <w:lang w:val="en-US"/>
        </w:rPr>
        <w:t>menetapkan</w:t>
      </w:r>
      <w:proofErr w:type="spellEnd"/>
      <w:r w:rsidR="00E82134" w:rsidRPr="00E82134">
        <w:rPr>
          <w:color w:val="000000"/>
          <w:lang w:val="en-US"/>
        </w:rPr>
        <w:t xml:space="preserve"> label </w:t>
      </w:r>
      <w:proofErr w:type="spellStart"/>
      <w:r w:rsidR="00E82134" w:rsidRPr="00E82134">
        <w:rPr>
          <w:color w:val="000000"/>
          <w:lang w:val="en-US"/>
        </w:rPr>
        <w:t>khusus</w:t>
      </w:r>
      <w:proofErr w:type="spellEnd"/>
      <w:r w:rsidR="00E82134" w:rsidRPr="00E82134">
        <w:rPr>
          <w:color w:val="000000"/>
          <w:lang w:val="en-US"/>
        </w:rPr>
        <w:t xml:space="preserve"> </w:t>
      </w:r>
      <w:proofErr w:type="spellStart"/>
      <w:r w:rsidR="00E82134" w:rsidRPr="00E82134">
        <w:rPr>
          <w:color w:val="000000"/>
          <w:lang w:val="en-US"/>
        </w:rPr>
        <w:t>untuk</w:t>
      </w:r>
      <w:proofErr w:type="spellEnd"/>
      <w:r w:rsidR="00E82134" w:rsidRPr="00E82134">
        <w:rPr>
          <w:color w:val="000000"/>
          <w:lang w:val="en-US"/>
        </w:rPr>
        <w:t xml:space="preserve"> </w:t>
      </w:r>
      <w:proofErr w:type="spellStart"/>
      <w:r w:rsidR="00E82134" w:rsidRPr="00E82134">
        <w:rPr>
          <w:color w:val="000000"/>
          <w:lang w:val="en-US"/>
        </w:rPr>
        <w:t>pengamatan</w:t>
      </w:r>
      <w:proofErr w:type="spellEnd"/>
      <w:r w:rsidR="00E82134" w:rsidRPr="00E82134">
        <w:rPr>
          <w:color w:val="000000"/>
          <w:lang w:val="en-US"/>
        </w:rPr>
        <w:t xml:space="preserve"> </w:t>
      </w:r>
      <w:proofErr w:type="spellStart"/>
      <w:r w:rsidR="00E82134" w:rsidRPr="00E82134">
        <w:rPr>
          <w:color w:val="000000"/>
          <w:lang w:val="en-US"/>
        </w:rPr>
        <w:t>kita</w:t>
      </w:r>
      <w:proofErr w:type="spellEnd"/>
      <w:r w:rsidR="00E82134" w:rsidRPr="00E82134">
        <w:rPr>
          <w:color w:val="000000"/>
          <w:lang w:val="en-US"/>
        </w:rPr>
        <w:t xml:space="preserve">.  </w:t>
      </w:r>
      <w:proofErr w:type="spellStart"/>
      <w:r w:rsidR="00E82134" w:rsidRPr="00E82134">
        <w:rPr>
          <w:color w:val="000000"/>
          <w:lang w:val="en-US"/>
        </w:rPr>
        <w:t>Contoh</w:t>
      </w:r>
      <w:proofErr w:type="spellEnd"/>
      <w:r w:rsidR="00E82134" w:rsidRPr="00E82134">
        <w:rPr>
          <w:color w:val="000000"/>
          <w:lang w:val="en-US"/>
        </w:rPr>
        <w:t xml:space="preserve"> </w:t>
      </w:r>
      <w:proofErr w:type="spellStart"/>
      <w:r w:rsidR="00E82134" w:rsidRPr="00E82134">
        <w:rPr>
          <w:color w:val="000000"/>
          <w:lang w:val="en-US"/>
        </w:rPr>
        <w:t>klasifikasi</w:t>
      </w:r>
      <w:proofErr w:type="spellEnd"/>
      <w:r w:rsidR="00E82134" w:rsidRPr="00E82134">
        <w:rPr>
          <w:color w:val="000000"/>
          <w:lang w:val="en-US"/>
        </w:rPr>
        <w:t xml:space="preserve"> </w:t>
      </w:r>
      <w:proofErr w:type="spellStart"/>
      <w:r w:rsidR="00E82134" w:rsidRPr="00E82134">
        <w:rPr>
          <w:color w:val="000000"/>
          <w:lang w:val="en-US"/>
        </w:rPr>
        <w:t>adalah</w:t>
      </w:r>
      <w:proofErr w:type="spellEnd"/>
      <w:r w:rsidR="00E82134" w:rsidRPr="00E82134">
        <w:rPr>
          <w:color w:val="000000"/>
          <w:lang w:val="en-US"/>
        </w:rPr>
        <w:t xml:space="preserve"> </w:t>
      </w:r>
      <w:proofErr w:type="spellStart"/>
      <w:r w:rsidR="00E82134" w:rsidRPr="00E82134">
        <w:rPr>
          <w:color w:val="000000"/>
          <w:lang w:val="en-US"/>
        </w:rPr>
        <w:t>memprediksi</w:t>
      </w:r>
      <w:proofErr w:type="spellEnd"/>
      <w:r w:rsidR="00E82134" w:rsidRPr="00E82134">
        <w:rPr>
          <w:color w:val="000000"/>
          <w:lang w:val="en-US"/>
        </w:rPr>
        <w:t xml:space="preserve"> </w:t>
      </w:r>
      <w:proofErr w:type="spellStart"/>
      <w:r w:rsidR="00E82134" w:rsidRPr="00E82134">
        <w:rPr>
          <w:color w:val="000000"/>
          <w:lang w:val="en-US"/>
        </w:rPr>
        <w:t>apakah</w:t>
      </w:r>
      <w:proofErr w:type="spellEnd"/>
      <w:r w:rsidR="00E82134" w:rsidRPr="00E82134">
        <w:rPr>
          <w:color w:val="000000"/>
          <w:lang w:val="en-US"/>
        </w:rPr>
        <w:t xml:space="preserve"> </w:t>
      </w:r>
      <w:proofErr w:type="spellStart"/>
      <w:r w:rsidR="00E82134" w:rsidRPr="00E82134">
        <w:rPr>
          <w:color w:val="000000"/>
          <w:lang w:val="en-US"/>
        </w:rPr>
        <w:t>gejala</w:t>
      </w:r>
      <w:proofErr w:type="spellEnd"/>
      <w:r w:rsidR="00E82134" w:rsidRPr="00E82134">
        <w:rPr>
          <w:color w:val="000000"/>
          <w:lang w:val="en-US"/>
        </w:rPr>
        <w:t xml:space="preserve"> </w:t>
      </w:r>
      <w:proofErr w:type="spellStart"/>
      <w:r w:rsidR="00E82134" w:rsidRPr="00E82134">
        <w:rPr>
          <w:color w:val="000000"/>
          <w:lang w:val="en-US"/>
        </w:rPr>
        <w:t>seseorang</w:t>
      </w:r>
      <w:proofErr w:type="spellEnd"/>
      <w:r w:rsidR="00E82134" w:rsidRPr="00E82134">
        <w:rPr>
          <w:color w:val="000000"/>
          <w:lang w:val="en-US"/>
        </w:rPr>
        <w:t xml:space="preserve"> </w:t>
      </w:r>
      <w:proofErr w:type="spellStart"/>
      <w:r w:rsidR="00E82134" w:rsidRPr="00E82134">
        <w:rPr>
          <w:color w:val="000000"/>
          <w:lang w:val="en-US"/>
        </w:rPr>
        <w:t>akan</w:t>
      </w:r>
      <w:proofErr w:type="spellEnd"/>
      <w:r w:rsidR="00E82134" w:rsidRPr="00E82134">
        <w:rPr>
          <w:color w:val="000000"/>
          <w:lang w:val="en-US"/>
        </w:rPr>
        <w:t xml:space="preserve"> </w:t>
      </w:r>
      <w:proofErr w:type="spellStart"/>
      <w:r w:rsidR="00E82134" w:rsidRPr="00E82134">
        <w:rPr>
          <w:color w:val="000000"/>
          <w:lang w:val="en-US"/>
        </w:rPr>
        <w:t>menyebabkan</w:t>
      </w:r>
      <w:proofErr w:type="spellEnd"/>
      <w:r w:rsidR="00E82134" w:rsidRPr="00E82134">
        <w:rPr>
          <w:color w:val="000000"/>
          <w:lang w:val="en-US"/>
        </w:rPr>
        <w:t xml:space="preserve"> </w:t>
      </w:r>
      <w:proofErr w:type="spellStart"/>
      <w:r w:rsidR="00E82134" w:rsidRPr="00E82134">
        <w:rPr>
          <w:color w:val="000000"/>
          <w:lang w:val="en-US"/>
        </w:rPr>
        <w:t>kanker</w:t>
      </w:r>
      <w:proofErr w:type="spellEnd"/>
      <w:r w:rsidR="00E82134" w:rsidRPr="00E82134">
        <w:rPr>
          <w:color w:val="000000"/>
          <w:lang w:val="en-US"/>
        </w:rPr>
        <w:t xml:space="preserve"> </w:t>
      </w:r>
      <w:proofErr w:type="spellStart"/>
      <w:r w:rsidR="00E82134" w:rsidRPr="00E82134">
        <w:rPr>
          <w:color w:val="000000"/>
          <w:lang w:val="en-US"/>
        </w:rPr>
        <w:t>payudara</w:t>
      </w:r>
      <w:proofErr w:type="spellEnd"/>
      <w:r w:rsidR="00E82134" w:rsidRPr="00E82134">
        <w:rPr>
          <w:color w:val="000000"/>
          <w:lang w:val="en-US"/>
        </w:rPr>
        <w:t xml:space="preserve"> </w:t>
      </w:r>
      <w:proofErr w:type="spellStart"/>
      <w:r w:rsidR="00E82134" w:rsidRPr="00E82134">
        <w:rPr>
          <w:color w:val="000000"/>
          <w:lang w:val="en-US"/>
        </w:rPr>
        <w:t>atau</w:t>
      </w:r>
      <w:proofErr w:type="spellEnd"/>
      <w:r w:rsidR="00E82134" w:rsidRPr="00E82134">
        <w:rPr>
          <w:color w:val="000000"/>
          <w:lang w:val="en-US"/>
        </w:rPr>
        <w:t xml:space="preserve"> </w:t>
      </w:r>
      <w:proofErr w:type="spellStart"/>
      <w:r w:rsidR="00E82134" w:rsidRPr="00E82134">
        <w:rPr>
          <w:color w:val="000000"/>
          <w:lang w:val="en-US"/>
        </w:rPr>
        <w:t>tidak</w:t>
      </w:r>
      <w:proofErr w:type="spellEnd"/>
      <w:r w:rsidR="00E82134" w:rsidRPr="00E82134">
        <w:rPr>
          <w:color w:val="000000"/>
          <w:lang w:val="en-US"/>
        </w:rPr>
        <w:t xml:space="preserve">, </w:t>
      </w:r>
      <w:proofErr w:type="spellStart"/>
      <w:r w:rsidR="00E82134" w:rsidRPr="00E82134">
        <w:rPr>
          <w:color w:val="000000"/>
          <w:lang w:val="en-US"/>
        </w:rPr>
        <w:t>berdasarkan</w:t>
      </w:r>
      <w:proofErr w:type="spellEnd"/>
      <w:r w:rsidR="00E82134" w:rsidRPr="00E82134">
        <w:rPr>
          <w:color w:val="000000"/>
          <w:lang w:val="en-US"/>
        </w:rPr>
        <w:t xml:space="preserve"> data </w:t>
      </w:r>
      <w:proofErr w:type="spellStart"/>
      <w:r w:rsidR="00E82134" w:rsidRPr="00E82134">
        <w:rPr>
          <w:color w:val="000000"/>
          <w:lang w:val="en-US"/>
        </w:rPr>
        <w:t>sebelumnya</w:t>
      </w:r>
      <w:proofErr w:type="spellEnd"/>
      <w:r w:rsidR="00E82134" w:rsidRPr="00E82134">
        <w:rPr>
          <w:color w:val="000000"/>
          <w:lang w:val="en-US"/>
        </w:rPr>
        <w:t xml:space="preserve"> yang </w:t>
      </w:r>
      <w:proofErr w:type="spellStart"/>
      <w:r w:rsidR="00E82134" w:rsidRPr="00E82134">
        <w:rPr>
          <w:color w:val="000000"/>
          <w:lang w:val="en-US"/>
        </w:rPr>
        <w:t>dikumpulkan</w:t>
      </w:r>
      <w:proofErr w:type="spellEnd"/>
      <w:r w:rsidR="00E82134" w:rsidRPr="00E82134">
        <w:rPr>
          <w:color w:val="000000"/>
          <w:lang w:val="en-US"/>
        </w:rPr>
        <w:t xml:space="preserve"> </w:t>
      </w:r>
      <w:proofErr w:type="spellStart"/>
      <w:r w:rsidR="00E82134" w:rsidRPr="00E82134">
        <w:rPr>
          <w:color w:val="000000"/>
          <w:lang w:val="en-US"/>
        </w:rPr>
        <w:t>dalam</w:t>
      </w:r>
      <w:proofErr w:type="spellEnd"/>
      <w:r w:rsidR="00E82134" w:rsidRPr="00E82134">
        <w:rPr>
          <w:color w:val="000000"/>
          <w:lang w:val="en-US"/>
        </w:rPr>
        <w:t xml:space="preserve"> </w:t>
      </w:r>
      <w:proofErr w:type="spellStart"/>
      <w:r w:rsidR="00E82134" w:rsidRPr="00E82134">
        <w:rPr>
          <w:color w:val="000000"/>
          <w:lang w:val="en-US"/>
        </w:rPr>
        <w:t>gejala</w:t>
      </w:r>
      <w:proofErr w:type="spellEnd"/>
      <w:r w:rsidR="00E82134" w:rsidRPr="00E82134">
        <w:rPr>
          <w:color w:val="000000"/>
          <w:lang w:val="en-US"/>
        </w:rPr>
        <w:t xml:space="preserve"> dan </w:t>
      </w:r>
      <w:proofErr w:type="spellStart"/>
      <w:r w:rsidR="00E82134" w:rsidRPr="00E82134">
        <w:rPr>
          <w:color w:val="000000"/>
          <w:lang w:val="en-US"/>
        </w:rPr>
        <w:t>hasil</w:t>
      </w:r>
      <w:proofErr w:type="spellEnd"/>
      <w:r w:rsidR="00E82134" w:rsidRPr="00E82134">
        <w:rPr>
          <w:color w:val="000000"/>
          <w:lang w:val="en-US"/>
        </w:rPr>
        <w:t xml:space="preserve"> yang </w:t>
      </w:r>
      <w:proofErr w:type="spellStart"/>
      <w:r w:rsidR="00E82134" w:rsidRPr="00E82134">
        <w:rPr>
          <w:color w:val="000000"/>
          <w:lang w:val="en-US"/>
        </w:rPr>
        <w:t>diharapkan</w:t>
      </w:r>
      <w:proofErr w:type="spellEnd"/>
      <w:r w:rsidR="00E82134" w:rsidRPr="00E82134">
        <w:rPr>
          <w:color w:val="000000"/>
          <w:lang w:val="en-US"/>
        </w:rPr>
        <w:t xml:space="preserve"> (</w:t>
      </w:r>
      <w:proofErr w:type="spellStart"/>
      <w:r w:rsidR="00E82134" w:rsidRPr="00E82134">
        <w:rPr>
          <w:color w:val="000000"/>
          <w:lang w:val="en-US"/>
        </w:rPr>
        <w:t>Ya</w:t>
      </w:r>
      <w:proofErr w:type="spellEnd"/>
      <w:r w:rsidR="00E82134" w:rsidRPr="00E82134">
        <w:rPr>
          <w:color w:val="000000"/>
          <w:lang w:val="en-US"/>
        </w:rPr>
        <w:t>/</w:t>
      </w:r>
      <w:proofErr w:type="spellStart"/>
      <w:r w:rsidR="00E82134" w:rsidRPr="00E82134">
        <w:rPr>
          <w:color w:val="000000"/>
          <w:lang w:val="en-US"/>
        </w:rPr>
        <w:t>Tidak</w:t>
      </w:r>
      <w:proofErr w:type="spellEnd"/>
      <w:r w:rsidR="00E82134" w:rsidRPr="00E82134">
        <w:rPr>
          <w:color w:val="000000"/>
          <w:lang w:val="en-US"/>
        </w:rPr>
        <w:t>).</w:t>
      </w:r>
      <w:r w:rsidR="00E82134">
        <w:rPr>
          <w:color w:val="000000"/>
          <w:lang w:val="en-US"/>
        </w:rPr>
        <w:t xml:space="preserve"> </w:t>
      </w:r>
      <w:r w:rsidRPr="00376FCE">
        <w:rPr>
          <w:color w:val="000000"/>
          <w:lang w:val="en-US"/>
        </w:rPr>
        <w:t xml:space="preserve">Pada </w:t>
      </w:r>
      <w:proofErr w:type="spellStart"/>
      <w:r w:rsidRPr="00376FCE">
        <w:rPr>
          <w:color w:val="000000"/>
          <w:lang w:val="en-US"/>
        </w:rPr>
        <w:t>dasarnya</w:t>
      </w:r>
      <w:proofErr w:type="spellEnd"/>
      <w:r w:rsidRPr="00376FCE">
        <w:rPr>
          <w:color w:val="000000"/>
          <w:lang w:val="en-US"/>
        </w:rPr>
        <w:t xml:space="preserve"> </w:t>
      </w:r>
      <w:proofErr w:type="spellStart"/>
      <w:r w:rsidRPr="00376FCE">
        <w:rPr>
          <w:color w:val="000000"/>
          <w:lang w:val="en-US"/>
        </w:rPr>
        <w:t>saat</w:t>
      </w:r>
      <w:proofErr w:type="spellEnd"/>
      <w:r w:rsidRPr="00376FCE">
        <w:rPr>
          <w:color w:val="000000"/>
          <w:lang w:val="en-US"/>
        </w:rPr>
        <w:t xml:space="preserve"> </w:t>
      </w:r>
      <w:proofErr w:type="spellStart"/>
      <w:r w:rsidRPr="00376FCE">
        <w:rPr>
          <w:color w:val="000000"/>
          <w:lang w:val="en-US"/>
        </w:rPr>
        <w:t>melakukan</w:t>
      </w:r>
      <w:proofErr w:type="spellEnd"/>
      <w:r w:rsidRPr="00376FCE">
        <w:rPr>
          <w:color w:val="000000"/>
          <w:lang w:val="en-US"/>
        </w:rPr>
        <w:t xml:space="preserve"> proses </w:t>
      </w:r>
      <w:proofErr w:type="spellStart"/>
      <w:r w:rsidRPr="00376FCE">
        <w:rPr>
          <w:color w:val="000000"/>
          <w:lang w:val="en-US"/>
        </w:rPr>
        <w:t>pembelajaran</w:t>
      </w:r>
      <w:proofErr w:type="spellEnd"/>
      <w:r w:rsidRPr="00376FCE">
        <w:rPr>
          <w:color w:val="000000"/>
          <w:lang w:val="en-US"/>
        </w:rPr>
        <w:t xml:space="preserve">, </w:t>
      </w:r>
      <w:proofErr w:type="spellStart"/>
      <w:r w:rsidRPr="00376FCE">
        <w:rPr>
          <w:color w:val="000000"/>
          <w:lang w:val="en-US"/>
        </w:rPr>
        <w:t>sistem</w:t>
      </w:r>
      <w:proofErr w:type="spellEnd"/>
      <w:r w:rsidRPr="00376FCE">
        <w:rPr>
          <w:color w:val="000000"/>
          <w:lang w:val="en-US"/>
        </w:rPr>
        <w:t xml:space="preserve"> </w:t>
      </w:r>
      <w:proofErr w:type="spellStart"/>
      <w:r w:rsidRPr="00376FCE">
        <w:rPr>
          <w:color w:val="000000"/>
          <w:lang w:val="en-US"/>
        </w:rPr>
        <w:t>diberikan</w:t>
      </w:r>
      <w:proofErr w:type="spellEnd"/>
      <w:r w:rsidRPr="00376FCE">
        <w:rPr>
          <w:color w:val="000000"/>
          <w:lang w:val="en-US"/>
        </w:rPr>
        <w:t xml:space="preserve"> data yang </w:t>
      </w:r>
      <w:proofErr w:type="spellStart"/>
      <w:r w:rsidRPr="00376FCE">
        <w:rPr>
          <w:color w:val="000000"/>
          <w:lang w:val="en-US"/>
        </w:rPr>
        <w:t>berisi</w:t>
      </w:r>
      <w:proofErr w:type="spellEnd"/>
      <w:r w:rsidRPr="00376FCE">
        <w:rPr>
          <w:color w:val="000000"/>
          <w:lang w:val="en-US"/>
        </w:rPr>
        <w:t xml:space="preserve"> </w:t>
      </w:r>
      <w:proofErr w:type="spellStart"/>
      <w:r w:rsidRPr="00376FCE">
        <w:rPr>
          <w:color w:val="000000"/>
          <w:lang w:val="en-US"/>
        </w:rPr>
        <w:t>solusi</w:t>
      </w:r>
      <w:proofErr w:type="spellEnd"/>
      <w:r w:rsidRPr="00376FCE">
        <w:rPr>
          <w:color w:val="000000"/>
          <w:lang w:val="en-US"/>
        </w:rPr>
        <w:t xml:space="preserve"> </w:t>
      </w:r>
      <w:proofErr w:type="spellStart"/>
      <w:r w:rsidRPr="00376FCE">
        <w:rPr>
          <w:color w:val="000000"/>
          <w:lang w:val="en-US"/>
        </w:rPr>
        <w:t>atau</w:t>
      </w:r>
      <w:proofErr w:type="spellEnd"/>
      <w:r w:rsidRPr="00376FCE">
        <w:rPr>
          <w:color w:val="000000"/>
          <w:lang w:val="en-US"/>
        </w:rPr>
        <w:t xml:space="preserve"> output yang </w:t>
      </w:r>
      <w:proofErr w:type="spellStart"/>
      <w:r w:rsidRPr="00376FCE">
        <w:rPr>
          <w:color w:val="000000"/>
          <w:lang w:val="en-US"/>
        </w:rPr>
        <w:t>akan</w:t>
      </w:r>
      <w:proofErr w:type="spellEnd"/>
      <w:r w:rsidRPr="00376FCE">
        <w:rPr>
          <w:color w:val="000000"/>
          <w:lang w:val="en-US"/>
        </w:rPr>
        <w:t xml:space="preserve"> </w:t>
      </w:r>
      <w:proofErr w:type="spellStart"/>
      <w:r w:rsidRPr="00376FCE">
        <w:rPr>
          <w:color w:val="000000"/>
          <w:lang w:val="en-US"/>
        </w:rPr>
        <w:t>diinginkan</w:t>
      </w:r>
      <w:proofErr w:type="spellEnd"/>
      <w:r w:rsidRPr="00376FCE">
        <w:rPr>
          <w:color w:val="000000"/>
          <w:lang w:val="en-US"/>
        </w:rPr>
        <w:t xml:space="preserve"> </w:t>
      </w:r>
      <w:proofErr w:type="spellStart"/>
      <w:r w:rsidRPr="00376FCE">
        <w:rPr>
          <w:color w:val="000000"/>
          <w:lang w:val="en-US"/>
        </w:rPr>
        <w:t>atau</w:t>
      </w:r>
      <w:proofErr w:type="spellEnd"/>
      <w:r w:rsidRPr="00376FCE">
        <w:rPr>
          <w:color w:val="000000"/>
          <w:lang w:val="en-US"/>
        </w:rPr>
        <w:t xml:space="preserve"> </w:t>
      </w:r>
      <w:proofErr w:type="spellStart"/>
      <w:r w:rsidRPr="00376FCE">
        <w:rPr>
          <w:color w:val="000000"/>
          <w:lang w:val="en-US"/>
        </w:rPr>
        <w:t>kasus</w:t>
      </w:r>
      <w:proofErr w:type="spellEnd"/>
      <w:r w:rsidRPr="00376FCE">
        <w:rPr>
          <w:color w:val="000000"/>
          <w:lang w:val="en-US"/>
        </w:rPr>
        <w:t xml:space="preserve"> yang </w:t>
      </w:r>
      <w:proofErr w:type="spellStart"/>
      <w:r w:rsidRPr="00376FCE">
        <w:rPr>
          <w:color w:val="000000"/>
          <w:lang w:val="en-US"/>
        </w:rPr>
        <w:t>akan</w:t>
      </w:r>
      <w:proofErr w:type="spellEnd"/>
      <w:r w:rsidRPr="00376FCE">
        <w:rPr>
          <w:color w:val="000000"/>
          <w:lang w:val="en-US"/>
        </w:rPr>
        <w:t xml:space="preserve"> </w:t>
      </w:r>
      <w:proofErr w:type="spellStart"/>
      <w:r w:rsidRPr="00376FCE">
        <w:rPr>
          <w:color w:val="000000"/>
          <w:lang w:val="en-US"/>
        </w:rPr>
        <w:t>diselesaikan</w:t>
      </w:r>
      <w:proofErr w:type="spellEnd"/>
      <w:r w:rsidRPr="00376FCE">
        <w:rPr>
          <w:color w:val="000000"/>
          <w:lang w:val="en-US"/>
        </w:rPr>
        <w:t xml:space="preserve"> oleh </w:t>
      </w:r>
      <w:proofErr w:type="spellStart"/>
      <w:r w:rsidRPr="00376FCE">
        <w:rPr>
          <w:color w:val="000000"/>
          <w:lang w:val="en-US"/>
        </w:rPr>
        <w:t>sistem</w:t>
      </w:r>
      <w:proofErr w:type="spellEnd"/>
      <w:r w:rsidRPr="00376FCE">
        <w:rPr>
          <w:color w:val="000000"/>
          <w:lang w:val="en-US"/>
        </w:rPr>
        <w:t>.</w:t>
      </w:r>
      <w:r>
        <w:rPr>
          <w:color w:val="000000"/>
          <w:lang w:val="en-US"/>
        </w:rPr>
        <w:t xml:space="preserve"> </w:t>
      </w:r>
      <w:r w:rsidRPr="00376FCE">
        <w:rPr>
          <w:color w:val="000000"/>
          <w:lang w:val="en-US"/>
        </w:rPr>
        <w:t xml:space="preserve">Adapun </w:t>
      </w:r>
      <w:proofErr w:type="spellStart"/>
      <w:r w:rsidRPr="00376FCE">
        <w:rPr>
          <w:color w:val="000000"/>
          <w:lang w:val="en-US"/>
        </w:rPr>
        <w:t>contoh-contoh</w:t>
      </w:r>
      <w:proofErr w:type="spellEnd"/>
      <w:r w:rsidRPr="00376FCE">
        <w:rPr>
          <w:color w:val="000000"/>
          <w:lang w:val="en-US"/>
        </w:rPr>
        <w:t xml:space="preserve"> </w:t>
      </w:r>
      <w:proofErr w:type="spellStart"/>
      <w:r w:rsidRPr="00376FCE">
        <w:rPr>
          <w:color w:val="000000"/>
          <w:lang w:val="en-US"/>
        </w:rPr>
        <w:t>algoritma</w:t>
      </w:r>
      <w:proofErr w:type="spellEnd"/>
      <w:r w:rsidRPr="00376FCE">
        <w:rPr>
          <w:color w:val="000000"/>
          <w:lang w:val="en-US"/>
        </w:rPr>
        <w:t xml:space="preserve"> yang </w:t>
      </w:r>
      <w:proofErr w:type="spellStart"/>
      <w:r w:rsidRPr="00376FCE">
        <w:rPr>
          <w:color w:val="000000"/>
          <w:lang w:val="en-US"/>
        </w:rPr>
        <w:t>termasuk</w:t>
      </w:r>
      <w:proofErr w:type="spellEnd"/>
      <w:r w:rsidRPr="00376FCE">
        <w:rPr>
          <w:color w:val="000000"/>
          <w:lang w:val="en-US"/>
        </w:rPr>
        <w:t xml:space="preserve"> </w:t>
      </w:r>
      <w:proofErr w:type="spellStart"/>
      <w:r w:rsidRPr="00376FCE">
        <w:rPr>
          <w:color w:val="000000"/>
          <w:lang w:val="en-US"/>
        </w:rPr>
        <w:t>ke</w:t>
      </w:r>
      <w:proofErr w:type="spellEnd"/>
      <w:r w:rsidRPr="00376FCE">
        <w:rPr>
          <w:color w:val="000000"/>
          <w:lang w:val="en-US"/>
        </w:rPr>
        <w:t xml:space="preserve"> </w:t>
      </w:r>
      <w:proofErr w:type="spellStart"/>
      <w:r w:rsidRPr="00376FCE">
        <w:rPr>
          <w:color w:val="000000"/>
          <w:lang w:val="en-US"/>
        </w:rPr>
        <w:t>dalam</w:t>
      </w:r>
      <w:proofErr w:type="spellEnd"/>
      <w:r w:rsidRPr="00376FCE">
        <w:rPr>
          <w:color w:val="000000"/>
          <w:lang w:val="en-US"/>
        </w:rPr>
        <w:t xml:space="preserve"> </w:t>
      </w:r>
      <w:proofErr w:type="spellStart"/>
      <w:r w:rsidRPr="00376FCE">
        <w:rPr>
          <w:color w:val="000000"/>
          <w:lang w:val="en-US"/>
        </w:rPr>
        <w:t>kategori</w:t>
      </w:r>
      <w:proofErr w:type="spellEnd"/>
      <w:r w:rsidRPr="00376FCE">
        <w:rPr>
          <w:color w:val="000000"/>
          <w:lang w:val="en-US"/>
        </w:rPr>
        <w:t xml:space="preserve"> supervised learning </w:t>
      </w:r>
      <w:proofErr w:type="spellStart"/>
      <w:r w:rsidRPr="00376FCE">
        <w:rPr>
          <w:color w:val="000000"/>
          <w:lang w:val="en-US"/>
        </w:rPr>
        <w:t>adalah</w:t>
      </w:r>
      <w:proofErr w:type="spellEnd"/>
      <w:r w:rsidRPr="00376FCE">
        <w:rPr>
          <w:color w:val="000000"/>
          <w:lang w:val="en-US"/>
        </w:rPr>
        <w:t xml:space="preserve"> Linear Regression (</w:t>
      </w:r>
      <w:proofErr w:type="spellStart"/>
      <w:r w:rsidRPr="00376FCE">
        <w:rPr>
          <w:color w:val="000000"/>
          <w:lang w:val="en-US"/>
        </w:rPr>
        <w:t>Regresi</w:t>
      </w:r>
      <w:proofErr w:type="spellEnd"/>
      <w:r w:rsidRPr="00376FCE">
        <w:rPr>
          <w:color w:val="000000"/>
          <w:lang w:val="en-US"/>
        </w:rPr>
        <w:t xml:space="preserve"> Linear), Logistic Regression (</w:t>
      </w:r>
      <w:proofErr w:type="spellStart"/>
      <w:r w:rsidRPr="00376FCE">
        <w:rPr>
          <w:color w:val="000000"/>
          <w:lang w:val="en-US"/>
        </w:rPr>
        <w:t>Regresi</w:t>
      </w:r>
      <w:proofErr w:type="spellEnd"/>
      <w:r w:rsidRPr="00376FCE">
        <w:rPr>
          <w:color w:val="000000"/>
          <w:lang w:val="en-US"/>
        </w:rPr>
        <w:t xml:space="preserve"> </w:t>
      </w:r>
      <w:proofErr w:type="spellStart"/>
      <w:r w:rsidRPr="00376FCE">
        <w:rPr>
          <w:color w:val="000000"/>
          <w:lang w:val="en-US"/>
        </w:rPr>
        <w:t>Logistik</w:t>
      </w:r>
      <w:proofErr w:type="spellEnd"/>
      <w:r w:rsidRPr="00376FCE">
        <w:rPr>
          <w:color w:val="000000"/>
          <w:lang w:val="en-US"/>
        </w:rPr>
        <w:t xml:space="preserve">), Linear Discriminant Analysis, k-Nearest Neighbors, Support </w:t>
      </w:r>
      <w:proofErr w:type="spellStart"/>
      <w:r w:rsidRPr="00376FCE">
        <w:rPr>
          <w:color w:val="000000"/>
          <w:lang w:val="en-US"/>
        </w:rPr>
        <w:t>Verctor</w:t>
      </w:r>
      <w:proofErr w:type="spellEnd"/>
      <w:r w:rsidRPr="00376FCE">
        <w:rPr>
          <w:color w:val="000000"/>
          <w:lang w:val="en-US"/>
        </w:rPr>
        <w:t xml:space="preserve"> Machines (SVMs), Random Forest, Decision Tree, dan Naïve Bayes.</w:t>
      </w:r>
      <w:r>
        <w:rPr>
          <w:color w:val="000000"/>
          <w:lang w:val="en-US"/>
        </w:rPr>
        <w:t xml:space="preserve"> </w:t>
      </w:r>
    </w:p>
    <w:p w14:paraId="020A38BD" w14:textId="77777777" w:rsidR="00D44D08" w:rsidRDefault="00376FCE" w:rsidP="00253CF0">
      <w:pPr>
        <w:pBdr>
          <w:top w:val="nil"/>
          <w:left w:val="nil"/>
          <w:bottom w:val="nil"/>
          <w:right w:val="nil"/>
          <w:between w:val="nil"/>
        </w:pBdr>
        <w:spacing w:after="240"/>
        <w:rPr>
          <w:color w:val="000000"/>
          <w:lang w:val="en-US"/>
        </w:rPr>
      </w:pPr>
      <w:proofErr w:type="spellStart"/>
      <w:r>
        <w:rPr>
          <w:color w:val="000000"/>
          <w:lang w:val="en-US"/>
        </w:rPr>
        <w:t>Seperti</w:t>
      </w:r>
      <w:proofErr w:type="spellEnd"/>
      <w:r>
        <w:rPr>
          <w:color w:val="000000"/>
          <w:lang w:val="en-US"/>
        </w:rPr>
        <w:t xml:space="preserve"> yang </w:t>
      </w:r>
      <w:proofErr w:type="spellStart"/>
      <w:r>
        <w:rPr>
          <w:color w:val="000000"/>
          <w:lang w:val="en-US"/>
        </w:rPr>
        <w:t>telah</w:t>
      </w:r>
      <w:proofErr w:type="spellEnd"/>
      <w:r>
        <w:rPr>
          <w:color w:val="000000"/>
          <w:lang w:val="en-US"/>
        </w:rPr>
        <w:t xml:space="preserve"> </w:t>
      </w:r>
      <w:proofErr w:type="spellStart"/>
      <w:r>
        <w:rPr>
          <w:color w:val="000000"/>
          <w:lang w:val="en-US"/>
        </w:rPr>
        <w:t>dijelaskan</w:t>
      </w:r>
      <w:proofErr w:type="spellEnd"/>
      <w:r>
        <w:rPr>
          <w:color w:val="000000"/>
          <w:lang w:val="en-US"/>
        </w:rPr>
        <w:t>, a</w:t>
      </w:r>
      <w:r w:rsidR="00253CF0" w:rsidRPr="00253CF0">
        <w:rPr>
          <w:color w:val="000000"/>
        </w:rPr>
        <w:t xml:space="preserve">da ratusan jenis metode atau algoritma yang dapat digunakan dalam </w:t>
      </w:r>
      <w:r>
        <w:rPr>
          <w:color w:val="000000"/>
          <w:lang w:val="en-US"/>
        </w:rPr>
        <w:t>supervised learning</w:t>
      </w:r>
      <w:r w:rsidR="00253CF0" w:rsidRPr="00253CF0">
        <w:rPr>
          <w:color w:val="000000"/>
        </w:rPr>
        <w:t xml:space="preserve">, salah satunya yang akan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yaitu</w:t>
      </w:r>
      <w:proofErr w:type="spellEnd"/>
      <w:r>
        <w:rPr>
          <w:color w:val="000000"/>
          <w:lang w:val="en-US"/>
        </w:rPr>
        <w:t xml:space="preserve"> </w:t>
      </w:r>
      <w:proofErr w:type="spellStart"/>
      <w:r>
        <w:rPr>
          <w:color w:val="000000"/>
          <w:lang w:val="en-US"/>
        </w:rPr>
        <w:t>algoritma</w:t>
      </w:r>
      <w:proofErr w:type="spellEnd"/>
      <w:r>
        <w:rPr>
          <w:color w:val="000000"/>
          <w:lang w:val="en-US"/>
        </w:rPr>
        <w:t xml:space="preserve"> decision tree dan random forest</w:t>
      </w:r>
      <w:r w:rsidR="00253CF0" w:rsidRPr="00253CF0">
        <w:rPr>
          <w:color w:val="000000"/>
        </w:rPr>
        <w:t>.</w:t>
      </w:r>
      <w:r>
        <w:rPr>
          <w:color w:val="000000"/>
          <w:lang w:val="en-US"/>
        </w:rPr>
        <w:t xml:space="preserve"> </w:t>
      </w:r>
    </w:p>
    <w:p w14:paraId="0A8CDCEE" w14:textId="77777777" w:rsidR="00D44D08" w:rsidRDefault="00376FCE" w:rsidP="00253CF0">
      <w:pPr>
        <w:pBdr>
          <w:top w:val="nil"/>
          <w:left w:val="nil"/>
          <w:bottom w:val="nil"/>
          <w:right w:val="nil"/>
          <w:between w:val="nil"/>
        </w:pBdr>
        <w:spacing w:after="240"/>
        <w:rPr>
          <w:color w:val="000000"/>
          <w:lang w:val="en-US"/>
        </w:rPr>
      </w:pPr>
      <w:r w:rsidRPr="00376FCE">
        <w:rPr>
          <w:color w:val="000000"/>
          <w:lang w:val="en-US"/>
        </w:rPr>
        <w:t xml:space="preserve">Decision Tree  </w:t>
      </w:r>
      <w:proofErr w:type="spellStart"/>
      <w:r w:rsidRPr="00376FCE">
        <w:rPr>
          <w:color w:val="000000"/>
          <w:lang w:val="en-US"/>
        </w:rPr>
        <w:t>adalah</w:t>
      </w:r>
      <w:proofErr w:type="spellEnd"/>
      <w:r w:rsidRPr="00376FCE">
        <w:rPr>
          <w:color w:val="000000"/>
          <w:lang w:val="en-US"/>
        </w:rPr>
        <w:t xml:space="preserve"> salah </w:t>
      </w:r>
      <w:proofErr w:type="spellStart"/>
      <w:r w:rsidRPr="00376FCE">
        <w:rPr>
          <w:color w:val="000000"/>
          <w:lang w:val="en-US"/>
        </w:rPr>
        <w:t>satu</w:t>
      </w:r>
      <w:proofErr w:type="spellEnd"/>
      <w:r w:rsidRPr="00376FCE">
        <w:rPr>
          <w:color w:val="000000"/>
          <w:lang w:val="en-US"/>
        </w:rPr>
        <w:t xml:space="preserve"> </w:t>
      </w:r>
      <w:proofErr w:type="spellStart"/>
      <w:r w:rsidRPr="00376FCE">
        <w:rPr>
          <w:color w:val="000000"/>
          <w:lang w:val="en-US"/>
        </w:rPr>
        <w:t>algoritma</w:t>
      </w:r>
      <w:proofErr w:type="spellEnd"/>
      <w:r w:rsidRPr="00376FCE">
        <w:rPr>
          <w:color w:val="000000"/>
          <w:lang w:val="en-US"/>
        </w:rPr>
        <w:t xml:space="preserve"> yang paling </w:t>
      </w:r>
      <w:proofErr w:type="spellStart"/>
      <w:r w:rsidRPr="00376FCE">
        <w:rPr>
          <w:color w:val="000000"/>
          <w:lang w:val="en-US"/>
        </w:rPr>
        <w:t>bagus</w:t>
      </w:r>
      <w:proofErr w:type="spellEnd"/>
      <w:r w:rsidRPr="00376FCE">
        <w:rPr>
          <w:color w:val="000000"/>
          <w:lang w:val="en-US"/>
        </w:rPr>
        <w:t xml:space="preserve">, </w:t>
      </w:r>
      <w:proofErr w:type="spellStart"/>
      <w:r w:rsidRPr="00376FCE">
        <w:rPr>
          <w:color w:val="000000"/>
          <w:lang w:val="en-US"/>
        </w:rPr>
        <w:t>karena</w:t>
      </w:r>
      <w:proofErr w:type="spellEnd"/>
      <w:r w:rsidRPr="00376FCE">
        <w:rPr>
          <w:color w:val="000000"/>
          <w:lang w:val="en-US"/>
        </w:rPr>
        <w:t xml:space="preserve"> </w:t>
      </w:r>
      <w:proofErr w:type="spellStart"/>
      <w:r w:rsidRPr="00376FCE">
        <w:rPr>
          <w:color w:val="000000"/>
          <w:lang w:val="en-US"/>
        </w:rPr>
        <w:t>berbagai</w:t>
      </w:r>
      <w:proofErr w:type="spellEnd"/>
      <w:r w:rsidRPr="00376FCE">
        <w:rPr>
          <w:color w:val="000000"/>
          <w:lang w:val="en-US"/>
        </w:rPr>
        <w:t xml:space="preserve"> </w:t>
      </w:r>
      <w:proofErr w:type="spellStart"/>
      <w:r w:rsidRPr="00376FCE">
        <w:rPr>
          <w:color w:val="000000"/>
          <w:lang w:val="en-US"/>
        </w:rPr>
        <w:t>fitur</w:t>
      </w:r>
      <w:proofErr w:type="spellEnd"/>
      <w:r w:rsidRPr="00376FCE">
        <w:rPr>
          <w:color w:val="000000"/>
          <w:lang w:val="en-US"/>
        </w:rPr>
        <w:t xml:space="preserve"> yang </w:t>
      </w:r>
      <w:proofErr w:type="spellStart"/>
      <w:r w:rsidRPr="00376FCE">
        <w:rPr>
          <w:color w:val="000000"/>
          <w:lang w:val="en-US"/>
        </w:rPr>
        <w:t>menarik</w:t>
      </w:r>
      <w:proofErr w:type="spellEnd"/>
      <w:r w:rsidRPr="00376FCE">
        <w:rPr>
          <w:color w:val="000000"/>
          <w:lang w:val="en-US"/>
        </w:rPr>
        <w:t xml:space="preserve">, </w:t>
      </w:r>
      <w:proofErr w:type="spellStart"/>
      <w:r w:rsidRPr="00376FCE">
        <w:rPr>
          <w:color w:val="000000"/>
          <w:lang w:val="en-US"/>
        </w:rPr>
        <w:t>sederhana</w:t>
      </w:r>
      <w:proofErr w:type="spellEnd"/>
      <w:r w:rsidRPr="00376FCE">
        <w:rPr>
          <w:color w:val="000000"/>
          <w:lang w:val="en-US"/>
        </w:rPr>
        <w:t xml:space="preserve">, </w:t>
      </w:r>
      <w:proofErr w:type="spellStart"/>
      <w:r w:rsidRPr="00376FCE">
        <w:rPr>
          <w:color w:val="000000"/>
          <w:lang w:val="en-US"/>
        </w:rPr>
        <w:t>lengkap</w:t>
      </w:r>
      <w:proofErr w:type="spellEnd"/>
      <w:r w:rsidRPr="00376FCE">
        <w:rPr>
          <w:color w:val="000000"/>
          <w:lang w:val="en-US"/>
        </w:rPr>
        <w:t xml:space="preserve">, </w:t>
      </w:r>
      <w:proofErr w:type="spellStart"/>
      <w:r w:rsidRPr="00376FCE">
        <w:rPr>
          <w:color w:val="000000"/>
          <w:lang w:val="en-US"/>
        </w:rPr>
        <w:t>tanpa</w:t>
      </w:r>
      <w:proofErr w:type="spellEnd"/>
      <w:r w:rsidRPr="00376FCE">
        <w:rPr>
          <w:color w:val="000000"/>
          <w:lang w:val="en-US"/>
        </w:rPr>
        <w:t xml:space="preserve"> parameter, dan </w:t>
      </w:r>
      <w:proofErr w:type="spellStart"/>
      <w:r w:rsidRPr="00376FCE">
        <w:rPr>
          <w:color w:val="000000"/>
          <w:lang w:val="en-US"/>
        </w:rPr>
        <w:t>mampu</w:t>
      </w:r>
      <w:proofErr w:type="spellEnd"/>
      <w:r w:rsidRPr="00376FCE">
        <w:rPr>
          <w:color w:val="000000"/>
          <w:lang w:val="en-US"/>
        </w:rPr>
        <w:t xml:space="preserve"> </w:t>
      </w:r>
      <w:proofErr w:type="spellStart"/>
      <w:r w:rsidRPr="00376FCE">
        <w:rPr>
          <w:color w:val="000000"/>
          <w:lang w:val="en-US"/>
        </w:rPr>
        <w:t>menangani</w:t>
      </w:r>
      <w:proofErr w:type="spellEnd"/>
      <w:r w:rsidRPr="00376FCE">
        <w:rPr>
          <w:color w:val="000000"/>
          <w:lang w:val="en-US"/>
        </w:rPr>
        <w:t xml:space="preserve"> </w:t>
      </w:r>
      <w:proofErr w:type="spellStart"/>
      <w:r w:rsidRPr="00376FCE">
        <w:rPr>
          <w:color w:val="000000"/>
          <w:lang w:val="en-US"/>
        </w:rPr>
        <w:t>tipe</w:t>
      </w:r>
      <w:proofErr w:type="spellEnd"/>
      <w:r w:rsidRPr="00376FCE">
        <w:rPr>
          <w:color w:val="000000"/>
          <w:lang w:val="en-US"/>
        </w:rPr>
        <w:t xml:space="preserve"> data </w:t>
      </w:r>
      <w:proofErr w:type="spellStart"/>
      <w:r w:rsidRPr="00376FCE">
        <w:rPr>
          <w:color w:val="000000"/>
          <w:lang w:val="en-US"/>
        </w:rPr>
        <w:t>campuran</w:t>
      </w:r>
      <w:proofErr w:type="spellEnd"/>
      <w:r w:rsidRPr="00376FCE">
        <w:rPr>
          <w:color w:val="000000"/>
          <w:lang w:val="en-US"/>
        </w:rPr>
        <w:t xml:space="preserve">. Decision Tree </w:t>
      </w:r>
      <w:proofErr w:type="spellStart"/>
      <w:r w:rsidRPr="00376FCE">
        <w:rPr>
          <w:color w:val="000000"/>
          <w:lang w:val="en-US"/>
        </w:rPr>
        <w:t>adalah</w:t>
      </w:r>
      <w:proofErr w:type="spellEnd"/>
      <w:r w:rsidRPr="00376FCE">
        <w:rPr>
          <w:color w:val="000000"/>
          <w:lang w:val="en-US"/>
        </w:rPr>
        <w:t xml:space="preserve"> </w:t>
      </w:r>
      <w:proofErr w:type="spellStart"/>
      <w:r w:rsidRPr="00376FCE">
        <w:rPr>
          <w:color w:val="000000"/>
          <w:lang w:val="en-US"/>
        </w:rPr>
        <w:t>teknik</w:t>
      </w:r>
      <w:proofErr w:type="spellEnd"/>
      <w:r w:rsidRPr="00376FCE">
        <w:rPr>
          <w:color w:val="000000"/>
          <w:lang w:val="en-US"/>
        </w:rPr>
        <w:t xml:space="preserve"> supervised learning yang </w:t>
      </w:r>
      <w:proofErr w:type="spellStart"/>
      <w:r w:rsidRPr="00376FCE">
        <w:rPr>
          <w:color w:val="000000"/>
          <w:lang w:val="en-US"/>
        </w:rPr>
        <w:t>dapat</w:t>
      </w:r>
      <w:proofErr w:type="spellEnd"/>
      <w:r w:rsidRPr="00376FCE">
        <w:rPr>
          <w:color w:val="000000"/>
          <w:lang w:val="en-US"/>
        </w:rPr>
        <w:t xml:space="preserve"> </w:t>
      </w:r>
      <w:proofErr w:type="spellStart"/>
      <w:r w:rsidRPr="00376FCE">
        <w:rPr>
          <w:color w:val="000000"/>
          <w:lang w:val="en-US"/>
        </w:rPr>
        <w:t>digunakan</w:t>
      </w:r>
      <w:proofErr w:type="spellEnd"/>
      <w:r w:rsidRPr="00376FCE">
        <w:rPr>
          <w:color w:val="000000"/>
          <w:lang w:val="en-US"/>
        </w:rPr>
        <w:t xml:space="preserve"> </w:t>
      </w:r>
      <w:proofErr w:type="spellStart"/>
      <w:r w:rsidRPr="00376FCE">
        <w:rPr>
          <w:color w:val="000000"/>
          <w:lang w:val="en-US"/>
        </w:rPr>
        <w:t>untuk</w:t>
      </w:r>
      <w:proofErr w:type="spellEnd"/>
      <w:r w:rsidRPr="00376FCE">
        <w:rPr>
          <w:color w:val="000000"/>
          <w:lang w:val="en-US"/>
        </w:rPr>
        <w:t xml:space="preserve"> </w:t>
      </w:r>
      <w:proofErr w:type="spellStart"/>
      <w:r w:rsidRPr="00376FCE">
        <w:rPr>
          <w:color w:val="000000"/>
          <w:lang w:val="en-US"/>
        </w:rPr>
        <w:t>masalah</w:t>
      </w:r>
      <w:proofErr w:type="spellEnd"/>
      <w:r w:rsidRPr="00376FCE">
        <w:rPr>
          <w:color w:val="000000"/>
          <w:lang w:val="en-US"/>
        </w:rPr>
        <w:t xml:space="preserve"> </w:t>
      </w:r>
      <w:proofErr w:type="spellStart"/>
      <w:r w:rsidRPr="00376FCE">
        <w:rPr>
          <w:color w:val="000000"/>
          <w:lang w:val="en-US"/>
        </w:rPr>
        <w:t>klasifikasi</w:t>
      </w:r>
      <w:proofErr w:type="spellEnd"/>
      <w:r w:rsidRPr="00376FCE">
        <w:rPr>
          <w:color w:val="000000"/>
          <w:lang w:val="en-US"/>
        </w:rPr>
        <w:t xml:space="preserve"> dan </w:t>
      </w:r>
      <w:proofErr w:type="spellStart"/>
      <w:r w:rsidRPr="00376FCE">
        <w:rPr>
          <w:color w:val="000000"/>
          <w:lang w:val="en-US"/>
        </w:rPr>
        <w:t>Regresi</w:t>
      </w:r>
      <w:proofErr w:type="spellEnd"/>
      <w:r w:rsidRPr="00376FCE">
        <w:rPr>
          <w:color w:val="000000"/>
          <w:lang w:val="en-US"/>
        </w:rPr>
        <w:t xml:space="preserve">, </w:t>
      </w:r>
      <w:proofErr w:type="spellStart"/>
      <w:r w:rsidRPr="00376FCE">
        <w:rPr>
          <w:color w:val="000000"/>
          <w:lang w:val="en-US"/>
        </w:rPr>
        <w:t>tetapi</w:t>
      </w:r>
      <w:proofErr w:type="spellEnd"/>
      <w:r w:rsidRPr="00376FCE">
        <w:rPr>
          <w:color w:val="000000"/>
          <w:lang w:val="en-US"/>
        </w:rPr>
        <w:t xml:space="preserve"> </w:t>
      </w:r>
      <w:proofErr w:type="spellStart"/>
      <w:r w:rsidRPr="00376FCE">
        <w:rPr>
          <w:color w:val="000000"/>
          <w:lang w:val="en-US"/>
        </w:rPr>
        <w:t>sebagian</w:t>
      </w:r>
      <w:proofErr w:type="spellEnd"/>
      <w:r w:rsidRPr="00376FCE">
        <w:rPr>
          <w:color w:val="000000"/>
          <w:lang w:val="en-US"/>
        </w:rPr>
        <w:t xml:space="preserve"> </w:t>
      </w:r>
      <w:proofErr w:type="spellStart"/>
      <w:r w:rsidRPr="00376FCE">
        <w:rPr>
          <w:color w:val="000000"/>
          <w:lang w:val="en-US"/>
        </w:rPr>
        <w:t>besar</w:t>
      </w:r>
      <w:proofErr w:type="spellEnd"/>
      <w:r w:rsidRPr="00376FCE">
        <w:rPr>
          <w:color w:val="000000"/>
          <w:lang w:val="en-US"/>
        </w:rPr>
        <w:t xml:space="preserve"> </w:t>
      </w:r>
      <w:proofErr w:type="spellStart"/>
      <w:r w:rsidRPr="00376FCE">
        <w:rPr>
          <w:color w:val="000000"/>
          <w:lang w:val="en-US"/>
        </w:rPr>
        <w:t>lebih</w:t>
      </w:r>
      <w:proofErr w:type="spellEnd"/>
      <w:r w:rsidRPr="00376FCE">
        <w:rPr>
          <w:color w:val="000000"/>
          <w:lang w:val="en-US"/>
        </w:rPr>
        <w:t xml:space="preserve"> </w:t>
      </w:r>
      <w:proofErr w:type="spellStart"/>
      <w:r w:rsidRPr="00376FCE">
        <w:rPr>
          <w:color w:val="000000"/>
          <w:lang w:val="en-US"/>
        </w:rPr>
        <w:t>banyak</w:t>
      </w:r>
      <w:proofErr w:type="spellEnd"/>
      <w:r w:rsidRPr="00376FCE">
        <w:rPr>
          <w:color w:val="000000"/>
          <w:lang w:val="en-US"/>
        </w:rPr>
        <w:t xml:space="preserve"> </w:t>
      </w:r>
      <w:proofErr w:type="spellStart"/>
      <w:r w:rsidRPr="00376FCE">
        <w:rPr>
          <w:color w:val="000000"/>
          <w:lang w:val="en-US"/>
        </w:rPr>
        <w:t>digunakan</w:t>
      </w:r>
      <w:proofErr w:type="spellEnd"/>
      <w:r w:rsidRPr="00376FCE">
        <w:rPr>
          <w:color w:val="000000"/>
          <w:lang w:val="en-US"/>
        </w:rPr>
        <w:t xml:space="preserve"> </w:t>
      </w:r>
      <w:proofErr w:type="spellStart"/>
      <w:r w:rsidRPr="00376FCE">
        <w:rPr>
          <w:color w:val="000000"/>
          <w:lang w:val="en-US"/>
        </w:rPr>
        <w:t>untuk</w:t>
      </w:r>
      <w:proofErr w:type="spellEnd"/>
      <w:r w:rsidRPr="00376FCE">
        <w:rPr>
          <w:color w:val="000000"/>
          <w:lang w:val="en-US"/>
        </w:rPr>
        <w:t xml:space="preserve"> </w:t>
      </w:r>
      <w:proofErr w:type="spellStart"/>
      <w:r w:rsidRPr="00376FCE">
        <w:rPr>
          <w:color w:val="000000"/>
          <w:lang w:val="en-US"/>
        </w:rPr>
        <w:t>menyelesaikan</w:t>
      </w:r>
      <w:proofErr w:type="spellEnd"/>
      <w:r w:rsidRPr="00376FCE">
        <w:rPr>
          <w:color w:val="000000"/>
          <w:lang w:val="en-US"/>
        </w:rPr>
        <w:t xml:space="preserve"> </w:t>
      </w:r>
      <w:proofErr w:type="spellStart"/>
      <w:r w:rsidRPr="00376FCE">
        <w:rPr>
          <w:color w:val="000000"/>
          <w:lang w:val="en-US"/>
        </w:rPr>
        <w:t>masalah</w:t>
      </w:r>
      <w:proofErr w:type="spellEnd"/>
      <w:r w:rsidRPr="00376FCE">
        <w:rPr>
          <w:color w:val="000000"/>
          <w:lang w:val="en-US"/>
        </w:rPr>
        <w:t xml:space="preserve"> </w:t>
      </w:r>
      <w:proofErr w:type="spellStart"/>
      <w:r w:rsidRPr="00376FCE">
        <w:rPr>
          <w:color w:val="000000"/>
          <w:lang w:val="en-US"/>
        </w:rPr>
        <w:t>Klasifikasi</w:t>
      </w:r>
      <w:proofErr w:type="spellEnd"/>
      <w:r w:rsidRPr="00376FCE">
        <w:rPr>
          <w:color w:val="000000"/>
          <w:lang w:val="en-US"/>
        </w:rPr>
        <w:t xml:space="preserve">. </w:t>
      </w:r>
      <w:proofErr w:type="spellStart"/>
      <w:r w:rsidRPr="00376FCE">
        <w:rPr>
          <w:color w:val="000000"/>
          <w:lang w:val="en-US"/>
        </w:rPr>
        <w:t>Ini</w:t>
      </w:r>
      <w:proofErr w:type="spellEnd"/>
      <w:r w:rsidRPr="00376FCE">
        <w:rPr>
          <w:color w:val="000000"/>
          <w:lang w:val="en-US"/>
        </w:rPr>
        <w:t xml:space="preserve"> </w:t>
      </w:r>
      <w:proofErr w:type="spellStart"/>
      <w:r w:rsidRPr="00376FCE">
        <w:rPr>
          <w:color w:val="000000"/>
          <w:lang w:val="en-US"/>
        </w:rPr>
        <w:t>adalah</w:t>
      </w:r>
      <w:proofErr w:type="spellEnd"/>
      <w:r w:rsidRPr="00376FCE">
        <w:rPr>
          <w:color w:val="000000"/>
          <w:lang w:val="en-US"/>
        </w:rPr>
        <w:t xml:space="preserve"> </w:t>
      </w:r>
      <w:proofErr w:type="spellStart"/>
      <w:r w:rsidRPr="00376FCE">
        <w:rPr>
          <w:color w:val="000000"/>
          <w:lang w:val="en-US"/>
        </w:rPr>
        <w:t>pengklasifikasi</w:t>
      </w:r>
      <w:proofErr w:type="spellEnd"/>
      <w:r w:rsidRPr="00376FCE">
        <w:rPr>
          <w:color w:val="000000"/>
          <w:lang w:val="en-US"/>
        </w:rPr>
        <w:t xml:space="preserve"> </w:t>
      </w:r>
      <w:proofErr w:type="spellStart"/>
      <w:r w:rsidRPr="00376FCE">
        <w:rPr>
          <w:color w:val="000000"/>
          <w:lang w:val="en-US"/>
        </w:rPr>
        <w:t>berstruktur</w:t>
      </w:r>
      <w:proofErr w:type="spellEnd"/>
      <w:r w:rsidRPr="00376FCE">
        <w:rPr>
          <w:color w:val="000000"/>
          <w:lang w:val="en-US"/>
        </w:rPr>
        <w:t xml:space="preserve"> </w:t>
      </w:r>
      <w:proofErr w:type="spellStart"/>
      <w:r w:rsidRPr="00376FCE">
        <w:rPr>
          <w:color w:val="000000"/>
          <w:lang w:val="en-US"/>
        </w:rPr>
        <w:t>pohon</w:t>
      </w:r>
      <w:proofErr w:type="spellEnd"/>
      <w:r w:rsidRPr="00376FCE">
        <w:rPr>
          <w:color w:val="000000"/>
          <w:lang w:val="en-US"/>
        </w:rPr>
        <w:t xml:space="preserve">, </w:t>
      </w:r>
      <w:proofErr w:type="spellStart"/>
      <w:r w:rsidRPr="00376FCE">
        <w:rPr>
          <w:color w:val="000000"/>
          <w:lang w:val="en-US"/>
        </w:rPr>
        <w:t>dimana</w:t>
      </w:r>
      <w:proofErr w:type="spellEnd"/>
      <w:r w:rsidRPr="00376FCE">
        <w:rPr>
          <w:color w:val="000000"/>
          <w:lang w:val="en-US"/>
        </w:rPr>
        <w:t xml:space="preserve"> </w:t>
      </w:r>
      <w:proofErr w:type="spellStart"/>
      <w:r w:rsidRPr="00376FCE">
        <w:rPr>
          <w:color w:val="000000"/>
          <w:lang w:val="en-US"/>
        </w:rPr>
        <w:t>simpul</w:t>
      </w:r>
      <w:proofErr w:type="spellEnd"/>
      <w:r w:rsidRPr="00376FCE">
        <w:rPr>
          <w:color w:val="000000"/>
          <w:lang w:val="en-US"/>
        </w:rPr>
        <w:t xml:space="preserve"> internal </w:t>
      </w:r>
      <w:proofErr w:type="spellStart"/>
      <w:r w:rsidRPr="00376FCE">
        <w:rPr>
          <w:color w:val="000000"/>
          <w:lang w:val="en-US"/>
        </w:rPr>
        <w:t>mewakili</w:t>
      </w:r>
      <w:proofErr w:type="spellEnd"/>
      <w:r w:rsidRPr="00376FCE">
        <w:rPr>
          <w:color w:val="000000"/>
          <w:lang w:val="en-US"/>
        </w:rPr>
        <w:t xml:space="preserve"> </w:t>
      </w:r>
      <w:proofErr w:type="spellStart"/>
      <w:r w:rsidRPr="00376FCE">
        <w:rPr>
          <w:color w:val="000000"/>
          <w:lang w:val="en-US"/>
        </w:rPr>
        <w:t>fitur</w:t>
      </w:r>
      <w:proofErr w:type="spellEnd"/>
      <w:r w:rsidRPr="00376FCE">
        <w:rPr>
          <w:color w:val="000000"/>
          <w:lang w:val="en-US"/>
        </w:rPr>
        <w:t xml:space="preserve"> </w:t>
      </w:r>
      <w:proofErr w:type="spellStart"/>
      <w:r w:rsidRPr="00376FCE">
        <w:rPr>
          <w:color w:val="000000"/>
          <w:lang w:val="en-US"/>
        </w:rPr>
        <w:t>kumpulan</w:t>
      </w:r>
      <w:proofErr w:type="spellEnd"/>
      <w:r w:rsidRPr="00376FCE">
        <w:rPr>
          <w:color w:val="000000"/>
          <w:lang w:val="en-US"/>
        </w:rPr>
        <w:t xml:space="preserve"> data, </w:t>
      </w:r>
      <w:proofErr w:type="spellStart"/>
      <w:r w:rsidRPr="00376FCE">
        <w:rPr>
          <w:color w:val="000000"/>
          <w:lang w:val="en-US"/>
        </w:rPr>
        <w:t>cabang</w:t>
      </w:r>
      <w:proofErr w:type="spellEnd"/>
      <w:r w:rsidRPr="00376FCE">
        <w:rPr>
          <w:color w:val="000000"/>
          <w:lang w:val="en-US"/>
        </w:rPr>
        <w:t xml:space="preserve"> </w:t>
      </w:r>
      <w:proofErr w:type="spellStart"/>
      <w:r w:rsidRPr="00376FCE">
        <w:rPr>
          <w:color w:val="000000"/>
          <w:lang w:val="en-US"/>
        </w:rPr>
        <w:t>mewakili</w:t>
      </w:r>
      <w:proofErr w:type="spellEnd"/>
      <w:r w:rsidRPr="00376FCE">
        <w:rPr>
          <w:color w:val="000000"/>
          <w:lang w:val="en-US"/>
        </w:rPr>
        <w:t xml:space="preserve"> </w:t>
      </w:r>
      <w:proofErr w:type="spellStart"/>
      <w:r w:rsidRPr="00376FCE">
        <w:rPr>
          <w:color w:val="000000"/>
          <w:lang w:val="en-US"/>
        </w:rPr>
        <w:t>aturan</w:t>
      </w:r>
      <w:proofErr w:type="spellEnd"/>
      <w:r w:rsidRPr="00376FCE">
        <w:rPr>
          <w:color w:val="000000"/>
          <w:lang w:val="en-US"/>
        </w:rPr>
        <w:t xml:space="preserve"> </w:t>
      </w:r>
      <w:proofErr w:type="spellStart"/>
      <w:r w:rsidRPr="00376FCE">
        <w:rPr>
          <w:color w:val="000000"/>
          <w:lang w:val="en-US"/>
        </w:rPr>
        <w:t>keputusan</w:t>
      </w:r>
      <w:proofErr w:type="spellEnd"/>
      <w:r w:rsidRPr="00376FCE">
        <w:rPr>
          <w:color w:val="000000"/>
          <w:lang w:val="en-US"/>
        </w:rPr>
        <w:t xml:space="preserve"> dan </w:t>
      </w:r>
      <w:proofErr w:type="spellStart"/>
      <w:r w:rsidRPr="00376FCE">
        <w:rPr>
          <w:color w:val="000000"/>
          <w:lang w:val="en-US"/>
        </w:rPr>
        <w:t>setiap</w:t>
      </w:r>
      <w:proofErr w:type="spellEnd"/>
      <w:r w:rsidRPr="00376FCE">
        <w:rPr>
          <w:color w:val="000000"/>
          <w:lang w:val="en-US"/>
        </w:rPr>
        <w:t xml:space="preserve"> </w:t>
      </w:r>
      <w:proofErr w:type="spellStart"/>
      <w:r w:rsidRPr="00376FCE">
        <w:rPr>
          <w:color w:val="000000"/>
          <w:lang w:val="en-US"/>
        </w:rPr>
        <w:t>simpul</w:t>
      </w:r>
      <w:proofErr w:type="spellEnd"/>
      <w:r w:rsidRPr="00376FCE">
        <w:rPr>
          <w:color w:val="000000"/>
          <w:lang w:val="en-US"/>
        </w:rPr>
        <w:t xml:space="preserve"> </w:t>
      </w:r>
      <w:proofErr w:type="spellStart"/>
      <w:r w:rsidRPr="00376FCE">
        <w:rPr>
          <w:color w:val="000000"/>
          <w:lang w:val="en-US"/>
        </w:rPr>
        <w:t>daun</w:t>
      </w:r>
      <w:proofErr w:type="spellEnd"/>
      <w:r w:rsidRPr="00376FCE">
        <w:rPr>
          <w:color w:val="000000"/>
          <w:lang w:val="en-US"/>
        </w:rPr>
        <w:t xml:space="preserve"> </w:t>
      </w:r>
      <w:proofErr w:type="spellStart"/>
      <w:r w:rsidRPr="00376FCE">
        <w:rPr>
          <w:color w:val="000000"/>
          <w:lang w:val="en-US"/>
        </w:rPr>
        <w:t>mewakili</w:t>
      </w:r>
      <w:proofErr w:type="spellEnd"/>
      <w:r w:rsidRPr="00376FCE">
        <w:rPr>
          <w:color w:val="000000"/>
          <w:lang w:val="en-US"/>
        </w:rPr>
        <w:t xml:space="preserve"> </w:t>
      </w:r>
      <w:proofErr w:type="spellStart"/>
      <w:r w:rsidRPr="00376FCE">
        <w:rPr>
          <w:color w:val="000000"/>
          <w:lang w:val="en-US"/>
        </w:rPr>
        <w:t>hasilnya</w:t>
      </w:r>
      <w:proofErr w:type="spellEnd"/>
      <w:r w:rsidRPr="00376FCE">
        <w:rPr>
          <w:color w:val="000000"/>
          <w:lang w:val="en-US"/>
        </w:rPr>
        <w:t>.</w:t>
      </w:r>
      <w:r>
        <w:rPr>
          <w:color w:val="000000"/>
          <w:lang w:val="en-US"/>
        </w:rPr>
        <w:t xml:space="preserve"> </w:t>
      </w:r>
    </w:p>
    <w:p w14:paraId="19C0A16C" w14:textId="5946C1FD" w:rsidR="00FF28B7" w:rsidRPr="00376FCE" w:rsidRDefault="00376FCE" w:rsidP="00253CF0">
      <w:pPr>
        <w:pBdr>
          <w:top w:val="nil"/>
          <w:left w:val="nil"/>
          <w:bottom w:val="nil"/>
          <w:right w:val="nil"/>
          <w:between w:val="nil"/>
        </w:pBdr>
        <w:spacing w:after="240"/>
        <w:rPr>
          <w:color w:val="000000"/>
          <w:lang w:val="en-US"/>
        </w:rPr>
      </w:pPr>
      <w:proofErr w:type="spellStart"/>
      <w:r>
        <w:rPr>
          <w:color w:val="000000"/>
          <w:lang w:val="en-US"/>
        </w:rPr>
        <w:t>Sedangkan</w:t>
      </w:r>
      <w:proofErr w:type="spellEnd"/>
      <w:r>
        <w:rPr>
          <w:color w:val="000000"/>
          <w:lang w:val="en-US"/>
        </w:rPr>
        <w:t xml:space="preserve">. </w:t>
      </w:r>
      <w:r w:rsidR="00E82134" w:rsidRPr="00E82134">
        <w:rPr>
          <w:color w:val="000000"/>
          <w:lang w:val="en-US"/>
        </w:rPr>
        <w:t xml:space="preserve">Random Forest </w:t>
      </w:r>
      <w:proofErr w:type="spellStart"/>
      <w:r w:rsidR="00E82134" w:rsidRPr="00E82134">
        <w:rPr>
          <w:color w:val="000000"/>
          <w:lang w:val="en-US"/>
        </w:rPr>
        <w:t>adalah</w:t>
      </w:r>
      <w:proofErr w:type="spellEnd"/>
      <w:r w:rsidR="00E82134" w:rsidRPr="00E82134">
        <w:rPr>
          <w:color w:val="000000"/>
          <w:lang w:val="en-US"/>
        </w:rPr>
        <w:t xml:space="preserve"> </w:t>
      </w:r>
      <w:proofErr w:type="spellStart"/>
      <w:r w:rsidR="00E82134" w:rsidRPr="00E82134">
        <w:rPr>
          <w:color w:val="000000"/>
          <w:lang w:val="en-US"/>
        </w:rPr>
        <w:t>algoritma</w:t>
      </w:r>
      <w:proofErr w:type="spellEnd"/>
      <w:r w:rsidR="00E82134" w:rsidRPr="00E82134">
        <w:rPr>
          <w:color w:val="000000"/>
          <w:lang w:val="en-US"/>
        </w:rPr>
        <w:t xml:space="preserve"> machine learning </w:t>
      </w:r>
      <w:proofErr w:type="spellStart"/>
      <w:r w:rsidR="00E82134" w:rsidRPr="00E82134">
        <w:rPr>
          <w:color w:val="000000"/>
          <w:lang w:val="en-US"/>
        </w:rPr>
        <w:t>populer</w:t>
      </w:r>
      <w:proofErr w:type="spellEnd"/>
      <w:r w:rsidR="00E82134" w:rsidRPr="00E82134">
        <w:rPr>
          <w:color w:val="000000"/>
          <w:lang w:val="en-US"/>
        </w:rPr>
        <w:t xml:space="preserve"> yang </w:t>
      </w:r>
      <w:proofErr w:type="spellStart"/>
      <w:r w:rsidR="00E82134" w:rsidRPr="00E82134">
        <w:rPr>
          <w:color w:val="000000"/>
          <w:lang w:val="en-US"/>
        </w:rPr>
        <w:t>termasuk</w:t>
      </w:r>
      <w:proofErr w:type="spellEnd"/>
      <w:r w:rsidR="00E82134" w:rsidRPr="00E82134">
        <w:rPr>
          <w:color w:val="000000"/>
          <w:lang w:val="en-US"/>
        </w:rPr>
        <w:t xml:space="preserve"> </w:t>
      </w:r>
      <w:proofErr w:type="spellStart"/>
      <w:r w:rsidR="00E82134" w:rsidRPr="00E82134">
        <w:rPr>
          <w:color w:val="000000"/>
          <w:lang w:val="en-US"/>
        </w:rPr>
        <w:t>dalam</w:t>
      </w:r>
      <w:proofErr w:type="spellEnd"/>
      <w:r w:rsidR="00E82134" w:rsidRPr="00E82134">
        <w:rPr>
          <w:color w:val="000000"/>
          <w:lang w:val="en-US"/>
        </w:rPr>
        <w:t xml:space="preserve"> </w:t>
      </w:r>
      <w:proofErr w:type="spellStart"/>
      <w:r w:rsidR="00E82134" w:rsidRPr="00E82134">
        <w:rPr>
          <w:color w:val="000000"/>
          <w:lang w:val="en-US"/>
        </w:rPr>
        <w:t>teknik</w:t>
      </w:r>
      <w:proofErr w:type="spellEnd"/>
      <w:r w:rsidR="00E82134" w:rsidRPr="00E82134">
        <w:rPr>
          <w:color w:val="000000"/>
          <w:lang w:val="en-US"/>
        </w:rPr>
        <w:t xml:space="preserve"> supervised learning. </w:t>
      </w:r>
      <w:proofErr w:type="spellStart"/>
      <w:r w:rsidR="00E82134" w:rsidRPr="00E82134">
        <w:rPr>
          <w:color w:val="000000"/>
          <w:lang w:val="en-US"/>
        </w:rPr>
        <w:t>Algoritma</w:t>
      </w:r>
      <w:proofErr w:type="spellEnd"/>
      <w:r w:rsidR="00E82134" w:rsidRPr="00E82134">
        <w:rPr>
          <w:color w:val="000000"/>
          <w:lang w:val="en-US"/>
        </w:rPr>
        <w:t xml:space="preserve"> </w:t>
      </w:r>
      <w:proofErr w:type="spellStart"/>
      <w:r w:rsidR="00E82134" w:rsidRPr="00E82134">
        <w:rPr>
          <w:color w:val="000000"/>
          <w:lang w:val="en-US"/>
        </w:rPr>
        <w:t>ini</w:t>
      </w:r>
      <w:proofErr w:type="spellEnd"/>
      <w:r w:rsidR="00E82134" w:rsidRPr="00E82134">
        <w:rPr>
          <w:color w:val="000000"/>
          <w:lang w:val="en-US"/>
        </w:rPr>
        <w:t xml:space="preserve"> </w:t>
      </w:r>
      <w:proofErr w:type="spellStart"/>
      <w:r w:rsidR="00E82134" w:rsidRPr="00E82134">
        <w:rPr>
          <w:color w:val="000000"/>
          <w:lang w:val="en-US"/>
        </w:rPr>
        <w:t>dapat</w:t>
      </w:r>
      <w:proofErr w:type="spellEnd"/>
      <w:r w:rsidR="00E82134" w:rsidRPr="00E82134">
        <w:rPr>
          <w:color w:val="000000"/>
          <w:lang w:val="en-US"/>
        </w:rPr>
        <w:t xml:space="preserve"> </w:t>
      </w:r>
      <w:proofErr w:type="spellStart"/>
      <w:r w:rsidR="00E82134" w:rsidRPr="00E82134">
        <w:rPr>
          <w:color w:val="000000"/>
          <w:lang w:val="en-US"/>
        </w:rPr>
        <w:t>digunakan</w:t>
      </w:r>
      <w:proofErr w:type="spellEnd"/>
      <w:r w:rsidR="00E82134" w:rsidRPr="00E82134">
        <w:rPr>
          <w:color w:val="000000"/>
          <w:lang w:val="en-US"/>
        </w:rPr>
        <w:t xml:space="preserve"> </w:t>
      </w:r>
      <w:proofErr w:type="spellStart"/>
      <w:r w:rsidR="00E82134" w:rsidRPr="00E82134">
        <w:rPr>
          <w:color w:val="000000"/>
          <w:lang w:val="en-US"/>
        </w:rPr>
        <w:t>untuk</w:t>
      </w:r>
      <w:proofErr w:type="spellEnd"/>
      <w:r w:rsidR="00E82134" w:rsidRPr="00E82134">
        <w:rPr>
          <w:color w:val="000000"/>
          <w:lang w:val="en-US"/>
        </w:rPr>
        <w:t xml:space="preserve"> </w:t>
      </w:r>
      <w:proofErr w:type="spellStart"/>
      <w:r w:rsidR="00E82134" w:rsidRPr="00E82134">
        <w:rPr>
          <w:color w:val="000000"/>
          <w:lang w:val="en-US"/>
        </w:rPr>
        <w:t>masalah</w:t>
      </w:r>
      <w:proofErr w:type="spellEnd"/>
      <w:r w:rsidR="00E82134" w:rsidRPr="00E82134">
        <w:rPr>
          <w:color w:val="000000"/>
          <w:lang w:val="en-US"/>
        </w:rPr>
        <w:t xml:space="preserve"> </w:t>
      </w:r>
      <w:proofErr w:type="spellStart"/>
      <w:r w:rsidR="00E82134" w:rsidRPr="00E82134">
        <w:rPr>
          <w:color w:val="000000"/>
          <w:lang w:val="en-US"/>
        </w:rPr>
        <w:t>Klasifikasi</w:t>
      </w:r>
      <w:proofErr w:type="spellEnd"/>
      <w:r w:rsidR="00E82134" w:rsidRPr="00E82134">
        <w:rPr>
          <w:color w:val="000000"/>
          <w:lang w:val="en-US"/>
        </w:rPr>
        <w:t xml:space="preserve"> dan </w:t>
      </w:r>
      <w:proofErr w:type="spellStart"/>
      <w:r w:rsidR="00E82134" w:rsidRPr="00E82134">
        <w:rPr>
          <w:color w:val="000000"/>
          <w:lang w:val="en-US"/>
        </w:rPr>
        <w:t>Regresi</w:t>
      </w:r>
      <w:proofErr w:type="spellEnd"/>
      <w:r w:rsidR="00E82134" w:rsidRPr="00E82134">
        <w:rPr>
          <w:color w:val="000000"/>
          <w:lang w:val="en-US"/>
        </w:rPr>
        <w:t xml:space="preserve"> di ML. </w:t>
      </w:r>
      <w:proofErr w:type="spellStart"/>
      <w:r w:rsidR="00E82134" w:rsidRPr="00E82134">
        <w:rPr>
          <w:color w:val="000000"/>
          <w:lang w:val="en-US"/>
        </w:rPr>
        <w:t>Ini</w:t>
      </w:r>
      <w:proofErr w:type="spellEnd"/>
      <w:r w:rsidR="00E82134" w:rsidRPr="00E82134">
        <w:rPr>
          <w:color w:val="000000"/>
          <w:lang w:val="en-US"/>
        </w:rPr>
        <w:t xml:space="preserve"> </w:t>
      </w:r>
      <w:proofErr w:type="spellStart"/>
      <w:r w:rsidR="00E82134" w:rsidRPr="00E82134">
        <w:rPr>
          <w:color w:val="000000"/>
          <w:lang w:val="en-US"/>
        </w:rPr>
        <w:t>didasarkan</w:t>
      </w:r>
      <w:proofErr w:type="spellEnd"/>
      <w:r w:rsidR="00E82134" w:rsidRPr="00E82134">
        <w:rPr>
          <w:color w:val="000000"/>
          <w:lang w:val="en-US"/>
        </w:rPr>
        <w:t xml:space="preserve"> pada </w:t>
      </w:r>
      <w:proofErr w:type="spellStart"/>
      <w:r w:rsidR="00E82134" w:rsidRPr="00E82134">
        <w:rPr>
          <w:color w:val="000000"/>
          <w:lang w:val="en-US"/>
        </w:rPr>
        <w:t>konsep</w:t>
      </w:r>
      <w:proofErr w:type="spellEnd"/>
      <w:r w:rsidR="00E82134" w:rsidRPr="00E82134">
        <w:rPr>
          <w:color w:val="000000"/>
          <w:lang w:val="en-US"/>
        </w:rPr>
        <w:t xml:space="preserve"> </w:t>
      </w:r>
      <w:proofErr w:type="spellStart"/>
      <w:r w:rsidR="00E82134" w:rsidRPr="00E82134">
        <w:rPr>
          <w:color w:val="000000"/>
          <w:lang w:val="en-US"/>
        </w:rPr>
        <w:t>pembelajaran</w:t>
      </w:r>
      <w:proofErr w:type="spellEnd"/>
      <w:r w:rsidR="00E82134" w:rsidRPr="00E82134">
        <w:rPr>
          <w:color w:val="000000"/>
          <w:lang w:val="en-US"/>
        </w:rPr>
        <w:t xml:space="preserve"> ensemble, yang </w:t>
      </w:r>
      <w:proofErr w:type="spellStart"/>
      <w:r w:rsidR="00E82134" w:rsidRPr="00E82134">
        <w:rPr>
          <w:color w:val="000000"/>
          <w:lang w:val="en-US"/>
        </w:rPr>
        <w:t>merupakan</w:t>
      </w:r>
      <w:proofErr w:type="spellEnd"/>
      <w:r w:rsidR="00E82134" w:rsidRPr="00E82134">
        <w:rPr>
          <w:color w:val="000000"/>
          <w:lang w:val="en-US"/>
        </w:rPr>
        <w:t xml:space="preserve"> proses </w:t>
      </w:r>
      <w:proofErr w:type="spellStart"/>
      <w:r w:rsidR="00E82134" w:rsidRPr="00E82134">
        <w:rPr>
          <w:color w:val="000000"/>
          <w:lang w:val="en-US"/>
        </w:rPr>
        <w:lastRenderedPageBreak/>
        <w:t>menggabungkan</w:t>
      </w:r>
      <w:proofErr w:type="spellEnd"/>
      <w:r w:rsidR="00E82134" w:rsidRPr="00E82134">
        <w:rPr>
          <w:color w:val="000000"/>
          <w:lang w:val="en-US"/>
        </w:rPr>
        <w:t xml:space="preserve"> </w:t>
      </w:r>
      <w:proofErr w:type="spellStart"/>
      <w:r w:rsidR="00E82134" w:rsidRPr="00E82134">
        <w:rPr>
          <w:color w:val="000000"/>
          <w:lang w:val="en-US"/>
        </w:rPr>
        <w:t>beberapa</w:t>
      </w:r>
      <w:proofErr w:type="spellEnd"/>
      <w:r w:rsidR="00E82134" w:rsidRPr="00E82134">
        <w:rPr>
          <w:color w:val="000000"/>
          <w:lang w:val="en-US"/>
        </w:rPr>
        <w:t xml:space="preserve"> </w:t>
      </w:r>
      <w:proofErr w:type="spellStart"/>
      <w:r w:rsidR="00E82134" w:rsidRPr="00E82134">
        <w:rPr>
          <w:color w:val="000000"/>
          <w:lang w:val="en-US"/>
        </w:rPr>
        <w:t>pengklasifikasi</w:t>
      </w:r>
      <w:proofErr w:type="spellEnd"/>
      <w:r w:rsidR="00E82134" w:rsidRPr="00E82134">
        <w:rPr>
          <w:color w:val="000000"/>
          <w:lang w:val="en-US"/>
        </w:rPr>
        <w:t xml:space="preserve"> </w:t>
      </w:r>
      <w:proofErr w:type="spellStart"/>
      <w:r w:rsidR="00E82134" w:rsidRPr="00E82134">
        <w:rPr>
          <w:color w:val="000000"/>
          <w:lang w:val="en-US"/>
        </w:rPr>
        <w:t>untuk</w:t>
      </w:r>
      <w:proofErr w:type="spellEnd"/>
      <w:r w:rsidR="00E82134" w:rsidRPr="00E82134">
        <w:rPr>
          <w:color w:val="000000"/>
          <w:lang w:val="en-US"/>
        </w:rPr>
        <w:t xml:space="preserve"> </w:t>
      </w:r>
      <w:proofErr w:type="spellStart"/>
      <w:r w:rsidR="00E82134" w:rsidRPr="00E82134">
        <w:rPr>
          <w:color w:val="000000"/>
          <w:lang w:val="en-US"/>
        </w:rPr>
        <w:t>memecahkan</w:t>
      </w:r>
      <w:proofErr w:type="spellEnd"/>
      <w:r w:rsidR="00E82134" w:rsidRPr="00E82134">
        <w:rPr>
          <w:color w:val="000000"/>
          <w:lang w:val="en-US"/>
        </w:rPr>
        <w:t xml:space="preserve"> </w:t>
      </w:r>
      <w:proofErr w:type="spellStart"/>
      <w:r w:rsidR="00E82134" w:rsidRPr="00E82134">
        <w:rPr>
          <w:color w:val="000000"/>
          <w:lang w:val="en-US"/>
        </w:rPr>
        <w:t>masalah</w:t>
      </w:r>
      <w:proofErr w:type="spellEnd"/>
      <w:r w:rsidR="00E82134" w:rsidRPr="00E82134">
        <w:rPr>
          <w:color w:val="000000"/>
          <w:lang w:val="en-US"/>
        </w:rPr>
        <w:t xml:space="preserve"> yang </w:t>
      </w:r>
      <w:proofErr w:type="spellStart"/>
      <w:r w:rsidR="00E82134" w:rsidRPr="00E82134">
        <w:rPr>
          <w:color w:val="000000"/>
          <w:lang w:val="en-US"/>
        </w:rPr>
        <w:t>kompleks</w:t>
      </w:r>
      <w:proofErr w:type="spellEnd"/>
      <w:r w:rsidR="00E82134" w:rsidRPr="00E82134">
        <w:rPr>
          <w:color w:val="000000"/>
          <w:lang w:val="en-US"/>
        </w:rPr>
        <w:t xml:space="preserve"> dan </w:t>
      </w:r>
      <w:proofErr w:type="spellStart"/>
      <w:r w:rsidR="00E82134" w:rsidRPr="00E82134">
        <w:rPr>
          <w:color w:val="000000"/>
          <w:lang w:val="en-US"/>
        </w:rPr>
        <w:t>untuk</w:t>
      </w:r>
      <w:proofErr w:type="spellEnd"/>
      <w:r w:rsidR="00E82134" w:rsidRPr="00E82134">
        <w:rPr>
          <w:color w:val="000000"/>
          <w:lang w:val="en-US"/>
        </w:rPr>
        <w:t xml:space="preserve"> </w:t>
      </w:r>
      <w:proofErr w:type="spellStart"/>
      <w:r w:rsidR="00E82134" w:rsidRPr="00E82134">
        <w:rPr>
          <w:color w:val="000000"/>
          <w:lang w:val="en-US"/>
        </w:rPr>
        <w:t>meningkatkan</w:t>
      </w:r>
      <w:proofErr w:type="spellEnd"/>
      <w:r w:rsidR="00E82134" w:rsidRPr="00E82134">
        <w:rPr>
          <w:color w:val="000000"/>
          <w:lang w:val="en-US"/>
        </w:rPr>
        <w:t xml:space="preserve"> </w:t>
      </w:r>
      <w:proofErr w:type="spellStart"/>
      <w:r w:rsidR="00E82134" w:rsidRPr="00E82134">
        <w:rPr>
          <w:color w:val="000000"/>
          <w:lang w:val="en-US"/>
        </w:rPr>
        <w:t>kinerja</w:t>
      </w:r>
      <w:proofErr w:type="spellEnd"/>
      <w:r w:rsidR="00E82134" w:rsidRPr="00E82134">
        <w:rPr>
          <w:color w:val="000000"/>
          <w:lang w:val="en-US"/>
        </w:rPr>
        <w:t xml:space="preserve"> model</w:t>
      </w:r>
    </w:p>
    <w:p w14:paraId="0DFD652F" w14:textId="3F1E0939" w:rsidR="00FF28B7" w:rsidRDefault="0042439A">
      <w:pPr>
        <w:pStyle w:val="Heading2"/>
        <w:spacing w:before="480"/>
        <w:rPr>
          <w:lang w:val="en-US"/>
        </w:rPr>
      </w:pPr>
      <w:r>
        <w:t xml:space="preserve">2. </w:t>
      </w:r>
      <w:r w:rsidR="00E82134">
        <w:rPr>
          <w:lang w:val="en-US"/>
        </w:rPr>
        <w:t>METODE</w:t>
      </w:r>
    </w:p>
    <w:p w14:paraId="2C911D23" w14:textId="77777777" w:rsidR="00D44D08" w:rsidRDefault="00E82134" w:rsidP="00E82134">
      <w:pPr>
        <w:pStyle w:val="BodyText"/>
        <w:rPr>
          <w:lang w:val="en-US"/>
        </w:rPr>
      </w:pPr>
      <w:proofErr w:type="spellStart"/>
      <w:r w:rsidRPr="00E82134">
        <w:rPr>
          <w:lang w:val="en-US"/>
        </w:rPr>
        <w:t>Dalam</w:t>
      </w:r>
      <w:proofErr w:type="spellEnd"/>
      <w:r w:rsidRPr="00E82134">
        <w:rPr>
          <w:lang w:val="en-US"/>
        </w:rPr>
        <w:t xml:space="preserve"> </w:t>
      </w:r>
      <w:proofErr w:type="spellStart"/>
      <w:r w:rsidRPr="00E82134">
        <w:rPr>
          <w:lang w:val="en-US"/>
        </w:rPr>
        <w:t>penelitian</w:t>
      </w:r>
      <w:proofErr w:type="spellEnd"/>
      <w:r w:rsidRPr="00E82134">
        <w:rPr>
          <w:lang w:val="en-US"/>
        </w:rPr>
        <w:t xml:space="preserve"> </w:t>
      </w:r>
      <w:proofErr w:type="spellStart"/>
      <w:r w:rsidRPr="00E82134">
        <w:rPr>
          <w:lang w:val="en-US"/>
        </w:rPr>
        <w:t>ini</w:t>
      </w:r>
      <w:proofErr w:type="spellEnd"/>
      <w:r w:rsidRPr="00E82134">
        <w:rPr>
          <w:lang w:val="en-US"/>
        </w:rPr>
        <w:t xml:space="preserve">, </w:t>
      </w:r>
      <w:proofErr w:type="spellStart"/>
      <w:r w:rsidRPr="00E82134">
        <w:rPr>
          <w:lang w:val="en-US"/>
        </w:rPr>
        <w:t>metode</w:t>
      </w:r>
      <w:proofErr w:type="spellEnd"/>
      <w:r w:rsidRPr="00E82134">
        <w:rPr>
          <w:lang w:val="en-US"/>
        </w:rPr>
        <w:t xml:space="preserve"> yang </w:t>
      </w:r>
      <w:proofErr w:type="spellStart"/>
      <w:r w:rsidRPr="00E82134">
        <w:rPr>
          <w:lang w:val="en-US"/>
        </w:rPr>
        <w:t>digunakan</w:t>
      </w:r>
      <w:proofErr w:type="spellEnd"/>
      <w:r w:rsidRPr="00E82134">
        <w:rPr>
          <w:lang w:val="en-US"/>
        </w:rPr>
        <w:t xml:space="preserve"> </w:t>
      </w:r>
      <w:proofErr w:type="spellStart"/>
      <w:r w:rsidRPr="00E82134">
        <w:rPr>
          <w:lang w:val="en-US"/>
        </w:rPr>
        <w:t>adalah</w:t>
      </w:r>
      <w:proofErr w:type="spellEnd"/>
      <w:r w:rsidRPr="00E82134">
        <w:rPr>
          <w:lang w:val="en-US"/>
        </w:rPr>
        <w:t xml:space="preserve"> </w:t>
      </w:r>
      <w:proofErr w:type="spellStart"/>
      <w:r w:rsidRPr="00E82134">
        <w:rPr>
          <w:lang w:val="en-US"/>
        </w:rPr>
        <w:t>analisis</w:t>
      </w:r>
      <w:proofErr w:type="spellEnd"/>
      <w:r w:rsidRPr="00E82134">
        <w:rPr>
          <w:lang w:val="en-US"/>
        </w:rPr>
        <w:t xml:space="preserve"> data </w:t>
      </w:r>
      <w:proofErr w:type="spellStart"/>
      <w:r w:rsidRPr="00E82134">
        <w:rPr>
          <w:lang w:val="en-US"/>
        </w:rPr>
        <w:t>secara</w:t>
      </w:r>
      <w:proofErr w:type="spellEnd"/>
      <w:r w:rsidRPr="00E82134">
        <w:rPr>
          <w:lang w:val="en-US"/>
        </w:rPr>
        <w:t xml:space="preserve"> </w:t>
      </w:r>
      <w:proofErr w:type="spellStart"/>
      <w:r w:rsidRPr="00E82134">
        <w:rPr>
          <w:lang w:val="en-US"/>
        </w:rPr>
        <w:t>kualitatif</w:t>
      </w:r>
      <w:proofErr w:type="spellEnd"/>
      <w:r w:rsidRPr="00E82134">
        <w:rPr>
          <w:lang w:val="en-US"/>
        </w:rPr>
        <w:t xml:space="preserve">. </w:t>
      </w:r>
      <w:proofErr w:type="spellStart"/>
      <w:r w:rsidRPr="00E82134">
        <w:rPr>
          <w:lang w:val="en-US"/>
        </w:rPr>
        <w:t>Metode</w:t>
      </w:r>
      <w:proofErr w:type="spellEnd"/>
      <w:r w:rsidRPr="00E82134">
        <w:rPr>
          <w:lang w:val="en-US"/>
        </w:rPr>
        <w:t xml:space="preserve"> </w:t>
      </w:r>
      <w:proofErr w:type="spellStart"/>
      <w:r w:rsidRPr="00E82134">
        <w:rPr>
          <w:lang w:val="en-US"/>
        </w:rPr>
        <w:t>ini</w:t>
      </w:r>
      <w:proofErr w:type="spellEnd"/>
      <w:r w:rsidRPr="00E82134">
        <w:rPr>
          <w:lang w:val="en-US"/>
        </w:rPr>
        <w:t xml:space="preserve"> </w:t>
      </w:r>
      <w:proofErr w:type="spellStart"/>
      <w:r w:rsidRPr="00E82134">
        <w:rPr>
          <w:lang w:val="en-US"/>
        </w:rPr>
        <w:t>mengembangkan</w:t>
      </w:r>
      <w:proofErr w:type="spellEnd"/>
      <w:r w:rsidRPr="00E82134">
        <w:rPr>
          <w:lang w:val="en-US"/>
        </w:rPr>
        <w:t xml:space="preserve"> </w:t>
      </w:r>
      <w:proofErr w:type="spellStart"/>
      <w:r w:rsidRPr="00E82134">
        <w:rPr>
          <w:lang w:val="en-US"/>
        </w:rPr>
        <w:t>deskripsi</w:t>
      </w:r>
      <w:proofErr w:type="spellEnd"/>
      <w:r w:rsidRPr="00E82134">
        <w:rPr>
          <w:lang w:val="en-US"/>
        </w:rPr>
        <w:t xml:space="preserve"> </w:t>
      </w:r>
      <w:proofErr w:type="spellStart"/>
      <w:r w:rsidRPr="00E82134">
        <w:rPr>
          <w:lang w:val="en-US"/>
        </w:rPr>
        <w:t>berdasarkan</w:t>
      </w:r>
      <w:proofErr w:type="spellEnd"/>
      <w:r w:rsidRPr="00E82134">
        <w:rPr>
          <w:lang w:val="en-US"/>
        </w:rPr>
        <w:t xml:space="preserve"> "</w:t>
      </w:r>
      <w:proofErr w:type="spellStart"/>
      <w:r w:rsidRPr="00E82134">
        <w:rPr>
          <w:lang w:val="en-US"/>
        </w:rPr>
        <w:t>kejadian</w:t>
      </w:r>
      <w:proofErr w:type="spellEnd"/>
      <w:r w:rsidRPr="00E82134">
        <w:rPr>
          <w:lang w:val="en-US"/>
        </w:rPr>
        <w:t xml:space="preserve">" yang </w:t>
      </w:r>
      <w:proofErr w:type="spellStart"/>
      <w:r w:rsidRPr="00E82134">
        <w:rPr>
          <w:lang w:val="en-US"/>
        </w:rPr>
        <w:t>diperoleh</w:t>
      </w:r>
      <w:proofErr w:type="spellEnd"/>
      <w:r w:rsidRPr="00E82134">
        <w:rPr>
          <w:lang w:val="en-US"/>
        </w:rPr>
        <w:t xml:space="preserve"> </w:t>
      </w:r>
      <w:proofErr w:type="spellStart"/>
      <w:r w:rsidRPr="00E82134">
        <w:rPr>
          <w:lang w:val="en-US"/>
        </w:rPr>
        <w:t>saat</w:t>
      </w:r>
      <w:proofErr w:type="spellEnd"/>
      <w:r w:rsidRPr="00E82134">
        <w:rPr>
          <w:lang w:val="en-US"/>
        </w:rPr>
        <w:t xml:space="preserve"> </w:t>
      </w:r>
      <w:proofErr w:type="spellStart"/>
      <w:r w:rsidRPr="00E82134">
        <w:rPr>
          <w:lang w:val="en-US"/>
        </w:rPr>
        <w:t>kegiatan</w:t>
      </w:r>
      <w:proofErr w:type="spellEnd"/>
      <w:r w:rsidRPr="00E82134">
        <w:rPr>
          <w:lang w:val="en-US"/>
        </w:rPr>
        <w:t xml:space="preserve"> </w:t>
      </w:r>
      <w:proofErr w:type="spellStart"/>
      <w:r w:rsidRPr="00E82134">
        <w:rPr>
          <w:lang w:val="en-US"/>
        </w:rPr>
        <w:t>lapangan</w:t>
      </w:r>
      <w:proofErr w:type="spellEnd"/>
      <w:r w:rsidRPr="00E82134">
        <w:rPr>
          <w:lang w:val="en-US"/>
        </w:rPr>
        <w:t xml:space="preserve"> </w:t>
      </w:r>
      <w:proofErr w:type="spellStart"/>
      <w:r w:rsidRPr="00E82134">
        <w:rPr>
          <w:lang w:val="en-US"/>
        </w:rPr>
        <w:t>berlangsung</w:t>
      </w:r>
      <w:proofErr w:type="spellEnd"/>
      <w:r w:rsidRPr="00E82134">
        <w:rPr>
          <w:lang w:val="en-US"/>
        </w:rPr>
        <w:t xml:space="preserve">. </w:t>
      </w:r>
      <w:proofErr w:type="spellStart"/>
      <w:r w:rsidRPr="00E82134">
        <w:rPr>
          <w:lang w:val="en-US"/>
        </w:rPr>
        <w:t>Karenanya</w:t>
      </w:r>
      <w:proofErr w:type="spellEnd"/>
      <w:r w:rsidRPr="00E82134">
        <w:rPr>
          <w:lang w:val="en-US"/>
        </w:rPr>
        <w:t xml:space="preserve">, proses </w:t>
      </w:r>
      <w:proofErr w:type="spellStart"/>
      <w:r w:rsidRPr="00E82134">
        <w:rPr>
          <w:lang w:val="en-US"/>
        </w:rPr>
        <w:t>pengumpulan</w:t>
      </w:r>
      <w:proofErr w:type="spellEnd"/>
      <w:r w:rsidRPr="00E82134">
        <w:rPr>
          <w:lang w:val="en-US"/>
        </w:rPr>
        <w:t xml:space="preserve"> data dan </w:t>
      </w:r>
      <w:proofErr w:type="spellStart"/>
      <w:r w:rsidRPr="00E82134">
        <w:rPr>
          <w:lang w:val="en-US"/>
        </w:rPr>
        <w:t>analisis</w:t>
      </w:r>
      <w:proofErr w:type="spellEnd"/>
      <w:r w:rsidRPr="00E82134">
        <w:rPr>
          <w:lang w:val="en-US"/>
        </w:rPr>
        <w:t xml:space="preserve"> data </w:t>
      </w:r>
      <w:proofErr w:type="spellStart"/>
      <w:r w:rsidRPr="00E82134">
        <w:rPr>
          <w:lang w:val="en-US"/>
        </w:rPr>
        <w:t>tidak</w:t>
      </w:r>
      <w:proofErr w:type="spellEnd"/>
      <w:r w:rsidRPr="00E82134">
        <w:rPr>
          <w:lang w:val="en-US"/>
        </w:rPr>
        <w:t xml:space="preserve"> </w:t>
      </w:r>
      <w:proofErr w:type="spellStart"/>
      <w:r w:rsidRPr="00E82134">
        <w:rPr>
          <w:lang w:val="en-US"/>
        </w:rPr>
        <w:t>dapat</w:t>
      </w:r>
      <w:proofErr w:type="spellEnd"/>
      <w:r w:rsidRPr="00E82134">
        <w:rPr>
          <w:lang w:val="en-US"/>
        </w:rPr>
        <w:t xml:space="preserve"> </w:t>
      </w:r>
      <w:proofErr w:type="spellStart"/>
      <w:r w:rsidRPr="00E82134">
        <w:rPr>
          <w:lang w:val="en-US"/>
        </w:rPr>
        <w:t>dipisahkan</w:t>
      </w:r>
      <w:proofErr w:type="spellEnd"/>
      <w:r w:rsidRPr="00E82134">
        <w:rPr>
          <w:lang w:val="en-US"/>
        </w:rPr>
        <w:t xml:space="preserve"> </w:t>
      </w:r>
      <w:proofErr w:type="spellStart"/>
      <w:r w:rsidRPr="00E82134">
        <w:rPr>
          <w:lang w:val="en-US"/>
        </w:rPr>
        <w:t>satu</w:t>
      </w:r>
      <w:proofErr w:type="spellEnd"/>
      <w:r w:rsidRPr="00E82134">
        <w:rPr>
          <w:lang w:val="en-US"/>
        </w:rPr>
        <w:t xml:space="preserve"> </w:t>
      </w:r>
      <w:proofErr w:type="spellStart"/>
      <w:r w:rsidRPr="00E82134">
        <w:rPr>
          <w:lang w:val="en-US"/>
        </w:rPr>
        <w:t>sama</w:t>
      </w:r>
      <w:proofErr w:type="spellEnd"/>
      <w:r w:rsidRPr="00E82134">
        <w:rPr>
          <w:lang w:val="en-US"/>
        </w:rPr>
        <w:t xml:space="preserve"> lain. </w:t>
      </w:r>
      <w:proofErr w:type="spellStart"/>
      <w:r w:rsidRPr="00E82134">
        <w:rPr>
          <w:lang w:val="en-US"/>
        </w:rPr>
        <w:t>Sehingga</w:t>
      </w:r>
      <w:proofErr w:type="spellEnd"/>
      <w:r w:rsidRPr="00E82134">
        <w:rPr>
          <w:lang w:val="en-US"/>
        </w:rPr>
        <w:t xml:space="preserve"> kami </w:t>
      </w:r>
      <w:proofErr w:type="spellStart"/>
      <w:r w:rsidRPr="00E82134">
        <w:rPr>
          <w:lang w:val="en-US"/>
        </w:rPr>
        <w:t>menyelesaikan</w:t>
      </w:r>
      <w:proofErr w:type="spellEnd"/>
      <w:r w:rsidRPr="00E82134">
        <w:rPr>
          <w:lang w:val="en-US"/>
        </w:rPr>
        <w:t xml:space="preserve"> </w:t>
      </w:r>
      <w:proofErr w:type="spellStart"/>
      <w:r w:rsidRPr="00E82134">
        <w:rPr>
          <w:lang w:val="en-US"/>
        </w:rPr>
        <w:t>masalah</w:t>
      </w:r>
      <w:proofErr w:type="spellEnd"/>
      <w:r w:rsidRPr="00E82134">
        <w:rPr>
          <w:lang w:val="en-US"/>
        </w:rPr>
        <w:t xml:space="preserve"> </w:t>
      </w:r>
      <w:proofErr w:type="spellStart"/>
      <w:r w:rsidRPr="00E82134">
        <w:rPr>
          <w:lang w:val="en-US"/>
        </w:rPr>
        <w:t>dengan</w:t>
      </w:r>
      <w:proofErr w:type="spellEnd"/>
      <w:r w:rsidRPr="00E82134">
        <w:rPr>
          <w:lang w:val="en-US"/>
        </w:rPr>
        <w:t xml:space="preserve"> </w:t>
      </w:r>
      <w:proofErr w:type="spellStart"/>
      <w:r w:rsidRPr="00E82134">
        <w:rPr>
          <w:lang w:val="en-US"/>
        </w:rPr>
        <w:t>mengacu</w:t>
      </w:r>
      <w:proofErr w:type="spellEnd"/>
      <w:r w:rsidRPr="00E82134">
        <w:rPr>
          <w:lang w:val="en-US"/>
        </w:rPr>
        <w:t xml:space="preserve"> pada </w:t>
      </w:r>
      <w:proofErr w:type="spellStart"/>
      <w:r w:rsidRPr="00E82134">
        <w:rPr>
          <w:lang w:val="en-US"/>
        </w:rPr>
        <w:t>kejadian</w:t>
      </w:r>
      <w:proofErr w:type="spellEnd"/>
      <w:r w:rsidRPr="00E82134">
        <w:rPr>
          <w:lang w:val="en-US"/>
        </w:rPr>
        <w:t xml:space="preserve"> yang </w:t>
      </w:r>
      <w:proofErr w:type="spellStart"/>
      <w:r w:rsidRPr="00E82134">
        <w:rPr>
          <w:lang w:val="en-US"/>
        </w:rPr>
        <w:t>terjadi</w:t>
      </w:r>
      <w:proofErr w:type="spellEnd"/>
      <w:r w:rsidRPr="00E82134">
        <w:rPr>
          <w:lang w:val="en-US"/>
        </w:rPr>
        <w:t xml:space="preserve"> </w:t>
      </w:r>
      <w:proofErr w:type="spellStart"/>
      <w:r w:rsidRPr="00E82134">
        <w:rPr>
          <w:lang w:val="en-US"/>
        </w:rPr>
        <w:t>secara</w:t>
      </w:r>
      <w:proofErr w:type="spellEnd"/>
      <w:r w:rsidRPr="00E82134">
        <w:rPr>
          <w:lang w:val="en-US"/>
        </w:rPr>
        <w:t xml:space="preserve"> </w:t>
      </w:r>
      <w:proofErr w:type="spellStart"/>
      <w:r w:rsidRPr="00E82134">
        <w:rPr>
          <w:lang w:val="en-US"/>
        </w:rPr>
        <w:t>langsung</w:t>
      </w:r>
      <w:proofErr w:type="spellEnd"/>
      <w:r w:rsidRPr="00E82134">
        <w:rPr>
          <w:lang w:val="en-US"/>
        </w:rPr>
        <w:t xml:space="preserve"> dan proses </w:t>
      </w:r>
      <w:proofErr w:type="spellStart"/>
      <w:r w:rsidRPr="00E82134">
        <w:rPr>
          <w:lang w:val="en-US"/>
        </w:rPr>
        <w:t>bisnis</w:t>
      </w:r>
      <w:proofErr w:type="spellEnd"/>
      <w:r w:rsidRPr="00E82134">
        <w:rPr>
          <w:lang w:val="en-US"/>
        </w:rPr>
        <w:t xml:space="preserve"> di </w:t>
      </w:r>
      <w:proofErr w:type="spellStart"/>
      <w:r w:rsidRPr="00E82134">
        <w:rPr>
          <w:lang w:val="en-US"/>
        </w:rPr>
        <w:t>sebuah</w:t>
      </w:r>
      <w:proofErr w:type="spellEnd"/>
      <w:r w:rsidRPr="00E82134">
        <w:rPr>
          <w:lang w:val="en-US"/>
        </w:rPr>
        <w:t xml:space="preserve"> </w:t>
      </w:r>
      <w:proofErr w:type="spellStart"/>
      <w:r w:rsidRPr="00E82134">
        <w:rPr>
          <w:lang w:val="en-US"/>
        </w:rPr>
        <w:t>klinik</w:t>
      </w:r>
      <w:proofErr w:type="spellEnd"/>
      <w:r w:rsidRPr="00E82134">
        <w:rPr>
          <w:lang w:val="en-US"/>
        </w:rPr>
        <w:t>.</w:t>
      </w:r>
      <w:r w:rsidR="00D44D08">
        <w:rPr>
          <w:lang w:val="en-US"/>
        </w:rPr>
        <w:t xml:space="preserve"> </w:t>
      </w:r>
    </w:p>
    <w:p w14:paraId="29A653C2" w14:textId="77777777" w:rsidR="00D44D08" w:rsidRDefault="00E82134" w:rsidP="00E82134">
      <w:pPr>
        <w:pStyle w:val="BodyText"/>
        <w:rPr>
          <w:lang w:val="en-US"/>
        </w:rPr>
      </w:pPr>
      <w:r w:rsidRPr="00E82134">
        <w:rPr>
          <w:lang w:val="en-US"/>
        </w:rPr>
        <w:t xml:space="preserve">Data </w:t>
      </w:r>
      <w:proofErr w:type="spellStart"/>
      <w:r w:rsidRPr="00E82134">
        <w:rPr>
          <w:lang w:val="en-US"/>
        </w:rPr>
        <w:t>dikumpulkan</w:t>
      </w:r>
      <w:proofErr w:type="spellEnd"/>
      <w:r w:rsidRPr="00E82134">
        <w:rPr>
          <w:lang w:val="en-US"/>
        </w:rPr>
        <w:t xml:space="preserve"> </w:t>
      </w:r>
      <w:proofErr w:type="spellStart"/>
      <w:r w:rsidRPr="00E82134">
        <w:rPr>
          <w:lang w:val="en-US"/>
        </w:rPr>
        <w:t>dengan</w:t>
      </w:r>
      <w:proofErr w:type="spellEnd"/>
      <w:r w:rsidRPr="00E82134">
        <w:rPr>
          <w:lang w:val="en-US"/>
        </w:rPr>
        <w:t xml:space="preserve"> </w:t>
      </w:r>
      <w:proofErr w:type="spellStart"/>
      <w:r w:rsidRPr="00E82134">
        <w:rPr>
          <w:lang w:val="en-US"/>
        </w:rPr>
        <w:t>cara</w:t>
      </w:r>
      <w:proofErr w:type="spellEnd"/>
      <w:r w:rsidRPr="00E82134">
        <w:rPr>
          <w:lang w:val="en-US"/>
        </w:rPr>
        <w:t xml:space="preserve"> </w:t>
      </w:r>
      <w:proofErr w:type="spellStart"/>
      <w:r w:rsidRPr="00E82134">
        <w:rPr>
          <w:lang w:val="en-US"/>
        </w:rPr>
        <w:t>melakukan</w:t>
      </w:r>
      <w:proofErr w:type="spellEnd"/>
      <w:r w:rsidRPr="00E82134">
        <w:rPr>
          <w:lang w:val="en-US"/>
        </w:rPr>
        <w:t xml:space="preserve"> </w:t>
      </w:r>
      <w:proofErr w:type="spellStart"/>
      <w:r w:rsidRPr="00E82134">
        <w:rPr>
          <w:lang w:val="en-US"/>
        </w:rPr>
        <w:t>pengamatan</w:t>
      </w:r>
      <w:proofErr w:type="spellEnd"/>
      <w:r w:rsidRPr="00E82134">
        <w:rPr>
          <w:lang w:val="en-US"/>
        </w:rPr>
        <w:t xml:space="preserve"> </w:t>
      </w:r>
      <w:proofErr w:type="spellStart"/>
      <w:r w:rsidRPr="00E82134">
        <w:rPr>
          <w:lang w:val="en-US"/>
        </w:rPr>
        <w:t>langsung</w:t>
      </w:r>
      <w:proofErr w:type="spellEnd"/>
      <w:r w:rsidRPr="00E82134">
        <w:rPr>
          <w:lang w:val="en-US"/>
        </w:rPr>
        <w:t xml:space="preserve"> </w:t>
      </w:r>
      <w:proofErr w:type="spellStart"/>
      <w:r w:rsidRPr="00E82134">
        <w:rPr>
          <w:lang w:val="en-US"/>
        </w:rPr>
        <w:t>terhadap</w:t>
      </w:r>
      <w:proofErr w:type="spellEnd"/>
      <w:r w:rsidRPr="00E82134">
        <w:rPr>
          <w:lang w:val="en-US"/>
        </w:rPr>
        <w:t xml:space="preserve"> </w:t>
      </w:r>
      <w:proofErr w:type="spellStart"/>
      <w:r w:rsidRPr="00E82134">
        <w:rPr>
          <w:lang w:val="en-US"/>
        </w:rPr>
        <w:t>klinik</w:t>
      </w:r>
      <w:proofErr w:type="spellEnd"/>
      <w:r w:rsidRPr="00E82134">
        <w:rPr>
          <w:lang w:val="en-US"/>
        </w:rPr>
        <w:t xml:space="preserve"> dan </w:t>
      </w:r>
      <w:proofErr w:type="spellStart"/>
      <w:r w:rsidRPr="00E82134">
        <w:rPr>
          <w:lang w:val="en-US"/>
        </w:rPr>
        <w:t>menganalisis</w:t>
      </w:r>
      <w:proofErr w:type="spellEnd"/>
      <w:r w:rsidRPr="00E82134">
        <w:rPr>
          <w:lang w:val="en-US"/>
        </w:rPr>
        <w:t xml:space="preserve"> proses </w:t>
      </w:r>
      <w:proofErr w:type="spellStart"/>
      <w:r w:rsidRPr="00E82134">
        <w:rPr>
          <w:lang w:val="en-US"/>
        </w:rPr>
        <w:t>bisnis</w:t>
      </w:r>
      <w:proofErr w:type="spellEnd"/>
      <w:r w:rsidRPr="00E82134">
        <w:rPr>
          <w:lang w:val="en-US"/>
        </w:rPr>
        <w:t xml:space="preserve"> yang </w:t>
      </w:r>
      <w:proofErr w:type="spellStart"/>
      <w:r w:rsidRPr="00E82134">
        <w:rPr>
          <w:lang w:val="en-US"/>
        </w:rPr>
        <w:t>terjadi</w:t>
      </w:r>
      <w:proofErr w:type="spellEnd"/>
      <w:r w:rsidRPr="00E82134">
        <w:rPr>
          <w:lang w:val="en-US"/>
        </w:rPr>
        <w:t xml:space="preserve">. </w:t>
      </w:r>
      <w:proofErr w:type="spellStart"/>
      <w:r w:rsidRPr="00E82134">
        <w:rPr>
          <w:lang w:val="en-US"/>
        </w:rPr>
        <w:t>Penelitian</w:t>
      </w:r>
      <w:proofErr w:type="spellEnd"/>
      <w:r w:rsidRPr="00E82134">
        <w:rPr>
          <w:lang w:val="en-US"/>
        </w:rPr>
        <w:t xml:space="preserve"> yang </w:t>
      </w:r>
      <w:proofErr w:type="spellStart"/>
      <w:r w:rsidRPr="00E82134">
        <w:rPr>
          <w:lang w:val="en-US"/>
        </w:rPr>
        <w:t>digunakan</w:t>
      </w:r>
      <w:proofErr w:type="spellEnd"/>
      <w:r w:rsidRPr="00E82134">
        <w:rPr>
          <w:lang w:val="en-US"/>
        </w:rPr>
        <w:t xml:space="preserve"> </w:t>
      </w:r>
      <w:proofErr w:type="spellStart"/>
      <w:r w:rsidRPr="00E82134">
        <w:rPr>
          <w:lang w:val="en-US"/>
        </w:rPr>
        <w:t>adalah</w:t>
      </w:r>
      <w:proofErr w:type="spellEnd"/>
      <w:r w:rsidRPr="00E82134">
        <w:rPr>
          <w:lang w:val="en-US"/>
        </w:rPr>
        <w:t xml:space="preserve"> </w:t>
      </w:r>
      <w:proofErr w:type="spellStart"/>
      <w:r w:rsidRPr="00E82134">
        <w:rPr>
          <w:lang w:val="en-US"/>
        </w:rPr>
        <w:t>penelitian</w:t>
      </w:r>
      <w:proofErr w:type="spellEnd"/>
      <w:r w:rsidRPr="00E82134">
        <w:rPr>
          <w:lang w:val="en-US"/>
        </w:rPr>
        <w:t xml:space="preserve"> </w:t>
      </w:r>
      <w:proofErr w:type="spellStart"/>
      <w:r w:rsidRPr="00E82134">
        <w:rPr>
          <w:lang w:val="en-US"/>
        </w:rPr>
        <w:t>deskriptif</w:t>
      </w:r>
      <w:proofErr w:type="spellEnd"/>
      <w:r w:rsidRPr="00E82134">
        <w:rPr>
          <w:lang w:val="en-US"/>
        </w:rPr>
        <w:t xml:space="preserve"> </w:t>
      </w:r>
      <w:proofErr w:type="spellStart"/>
      <w:r w:rsidRPr="00E82134">
        <w:rPr>
          <w:lang w:val="en-US"/>
        </w:rPr>
        <w:t>analitik</w:t>
      </w:r>
      <w:proofErr w:type="spellEnd"/>
      <w:r w:rsidRPr="00E82134">
        <w:rPr>
          <w:lang w:val="en-US"/>
        </w:rPr>
        <w:t xml:space="preserve">. </w:t>
      </w:r>
      <w:proofErr w:type="spellStart"/>
      <w:r w:rsidRPr="00E82134">
        <w:rPr>
          <w:lang w:val="en-US"/>
        </w:rPr>
        <w:t>Peneliti</w:t>
      </w:r>
      <w:proofErr w:type="spellEnd"/>
      <w:r w:rsidRPr="00E82134">
        <w:rPr>
          <w:lang w:val="en-US"/>
        </w:rPr>
        <w:t xml:space="preserve"> </w:t>
      </w:r>
      <w:proofErr w:type="spellStart"/>
      <w:r w:rsidRPr="00E82134">
        <w:rPr>
          <w:lang w:val="en-US"/>
        </w:rPr>
        <w:t>akan</w:t>
      </w:r>
      <w:proofErr w:type="spellEnd"/>
      <w:r w:rsidRPr="00E82134">
        <w:rPr>
          <w:lang w:val="en-US"/>
        </w:rPr>
        <w:t xml:space="preserve"> </w:t>
      </w:r>
      <w:proofErr w:type="spellStart"/>
      <w:r w:rsidRPr="00E82134">
        <w:rPr>
          <w:lang w:val="en-US"/>
        </w:rPr>
        <w:t>menganalisis</w:t>
      </w:r>
      <w:proofErr w:type="spellEnd"/>
      <w:r w:rsidRPr="00E82134">
        <w:rPr>
          <w:lang w:val="en-US"/>
        </w:rPr>
        <w:t xml:space="preserve"> data yang </w:t>
      </w:r>
      <w:proofErr w:type="spellStart"/>
      <w:r w:rsidRPr="00E82134">
        <w:rPr>
          <w:lang w:val="en-US"/>
        </w:rPr>
        <w:t>terkumpul</w:t>
      </w:r>
      <w:proofErr w:type="spellEnd"/>
      <w:r w:rsidRPr="00E82134">
        <w:rPr>
          <w:lang w:val="en-US"/>
        </w:rPr>
        <w:t xml:space="preserve"> </w:t>
      </w:r>
      <w:proofErr w:type="spellStart"/>
      <w:r w:rsidRPr="00E82134">
        <w:rPr>
          <w:lang w:val="en-US"/>
        </w:rPr>
        <w:t>untuk</w:t>
      </w:r>
      <w:proofErr w:type="spellEnd"/>
      <w:r w:rsidRPr="00E82134">
        <w:rPr>
          <w:lang w:val="en-US"/>
        </w:rPr>
        <w:t xml:space="preserve"> </w:t>
      </w:r>
      <w:proofErr w:type="spellStart"/>
      <w:r w:rsidRPr="00E82134">
        <w:rPr>
          <w:lang w:val="en-US"/>
        </w:rPr>
        <w:t>mencari</w:t>
      </w:r>
      <w:proofErr w:type="spellEnd"/>
      <w:r w:rsidRPr="00E82134">
        <w:rPr>
          <w:lang w:val="en-US"/>
        </w:rPr>
        <w:t xml:space="preserve"> </w:t>
      </w:r>
      <w:proofErr w:type="spellStart"/>
      <w:r w:rsidRPr="00E82134">
        <w:rPr>
          <w:lang w:val="en-US"/>
        </w:rPr>
        <w:t>hubungannya</w:t>
      </w:r>
      <w:proofErr w:type="spellEnd"/>
      <w:r w:rsidRPr="00E82134">
        <w:rPr>
          <w:lang w:val="en-US"/>
        </w:rPr>
        <w:t xml:space="preserve"> </w:t>
      </w:r>
      <w:proofErr w:type="spellStart"/>
      <w:r w:rsidRPr="00E82134">
        <w:rPr>
          <w:lang w:val="en-US"/>
        </w:rPr>
        <w:t>dengan</w:t>
      </w:r>
      <w:proofErr w:type="spellEnd"/>
      <w:r w:rsidRPr="00E82134">
        <w:rPr>
          <w:lang w:val="en-US"/>
        </w:rPr>
        <w:t xml:space="preserve"> </w:t>
      </w:r>
      <w:proofErr w:type="spellStart"/>
      <w:r w:rsidRPr="00E82134">
        <w:rPr>
          <w:lang w:val="en-US"/>
        </w:rPr>
        <w:t>masalah</w:t>
      </w:r>
      <w:proofErr w:type="spellEnd"/>
      <w:r w:rsidRPr="00E82134">
        <w:rPr>
          <w:lang w:val="en-US"/>
        </w:rPr>
        <w:t xml:space="preserve"> yang </w:t>
      </w:r>
      <w:proofErr w:type="spellStart"/>
      <w:r w:rsidRPr="00E82134">
        <w:rPr>
          <w:lang w:val="en-US"/>
        </w:rPr>
        <w:t>berkaitan</w:t>
      </w:r>
      <w:proofErr w:type="spellEnd"/>
      <w:r w:rsidRPr="00E82134">
        <w:rPr>
          <w:lang w:val="en-US"/>
        </w:rPr>
        <w:t>.</w:t>
      </w:r>
      <w:r w:rsidR="00D44D08">
        <w:rPr>
          <w:lang w:val="en-US"/>
        </w:rPr>
        <w:t xml:space="preserve"> </w:t>
      </w:r>
    </w:p>
    <w:p w14:paraId="7E54928A" w14:textId="3674607C" w:rsidR="00E82134" w:rsidRDefault="00E82134" w:rsidP="00E82134">
      <w:pPr>
        <w:pStyle w:val="BodyText"/>
        <w:rPr>
          <w:lang w:val="en-US"/>
        </w:rPr>
      </w:pPr>
      <w:proofErr w:type="spellStart"/>
      <w:r w:rsidRPr="00E82134">
        <w:rPr>
          <w:lang w:val="en-US"/>
        </w:rPr>
        <w:t>Sebagai</w:t>
      </w:r>
      <w:proofErr w:type="spellEnd"/>
      <w:r w:rsidRPr="00E82134">
        <w:rPr>
          <w:lang w:val="en-US"/>
        </w:rPr>
        <w:t xml:space="preserve"> </w:t>
      </w:r>
      <w:proofErr w:type="spellStart"/>
      <w:r w:rsidRPr="00E82134">
        <w:rPr>
          <w:lang w:val="en-US"/>
        </w:rPr>
        <w:t>referensi</w:t>
      </w:r>
      <w:proofErr w:type="spellEnd"/>
      <w:r w:rsidRPr="00E82134">
        <w:rPr>
          <w:lang w:val="en-US"/>
        </w:rPr>
        <w:t xml:space="preserve">, </w:t>
      </w:r>
      <w:proofErr w:type="spellStart"/>
      <w:r w:rsidRPr="00E82134">
        <w:rPr>
          <w:lang w:val="en-US"/>
        </w:rPr>
        <w:t>penulis</w:t>
      </w:r>
      <w:proofErr w:type="spellEnd"/>
      <w:r w:rsidRPr="00E82134">
        <w:rPr>
          <w:lang w:val="en-US"/>
        </w:rPr>
        <w:t xml:space="preserve"> </w:t>
      </w:r>
      <w:proofErr w:type="spellStart"/>
      <w:r w:rsidRPr="00E82134">
        <w:rPr>
          <w:lang w:val="en-US"/>
        </w:rPr>
        <w:t>mengikuti</w:t>
      </w:r>
      <w:proofErr w:type="spellEnd"/>
      <w:r w:rsidRPr="00E82134">
        <w:rPr>
          <w:lang w:val="en-US"/>
        </w:rPr>
        <w:t xml:space="preserve"> </w:t>
      </w:r>
      <w:proofErr w:type="spellStart"/>
      <w:r w:rsidRPr="00E82134">
        <w:rPr>
          <w:lang w:val="en-US"/>
        </w:rPr>
        <w:t>tahapan</w:t>
      </w:r>
      <w:proofErr w:type="spellEnd"/>
      <w:r w:rsidRPr="00E82134">
        <w:rPr>
          <w:lang w:val="en-US"/>
        </w:rPr>
        <w:t xml:space="preserve"> model Cross-Industry Standard Process for Data Mining (CRISP-DM), </w:t>
      </w:r>
      <w:proofErr w:type="spellStart"/>
      <w:r w:rsidRPr="00E82134">
        <w:rPr>
          <w:lang w:val="en-US"/>
        </w:rPr>
        <w:t>terdiri</w:t>
      </w:r>
      <w:proofErr w:type="spellEnd"/>
      <w:r w:rsidRPr="00E82134">
        <w:rPr>
          <w:lang w:val="en-US"/>
        </w:rPr>
        <w:t xml:space="preserve"> </w:t>
      </w:r>
      <w:proofErr w:type="spellStart"/>
      <w:r w:rsidRPr="00E82134">
        <w:rPr>
          <w:lang w:val="en-US"/>
        </w:rPr>
        <w:t>dari</w:t>
      </w:r>
      <w:proofErr w:type="spellEnd"/>
      <w:r w:rsidRPr="00E82134">
        <w:rPr>
          <w:lang w:val="en-US"/>
        </w:rPr>
        <w:t xml:space="preserve"> Business Understanding, Data Understanding, Data Preparation, Modelling, Evaluation, dan Deployment.</w:t>
      </w:r>
    </w:p>
    <w:p w14:paraId="1CF480B7" w14:textId="13927A5F" w:rsidR="00E82134" w:rsidRPr="00E82134" w:rsidRDefault="00E82134" w:rsidP="00E82134">
      <w:pPr>
        <w:pStyle w:val="BodyText"/>
        <w:jc w:val="center"/>
        <w:rPr>
          <w:lang w:val="en-US"/>
        </w:rPr>
      </w:pPr>
      <w:r w:rsidRPr="00506B34">
        <w:rPr>
          <w:bCs/>
          <w:noProof/>
          <w:w w:val="85"/>
        </w:rPr>
        <w:drawing>
          <wp:inline distT="0" distB="0" distL="0" distR="0" wp14:anchorId="756D3F49" wp14:editId="7B21DD3C">
            <wp:extent cx="2511798" cy="2373236"/>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282" b="3530"/>
                    <a:stretch/>
                  </pic:blipFill>
                  <pic:spPr bwMode="auto">
                    <a:xfrm>
                      <a:off x="0" y="0"/>
                      <a:ext cx="2539499" cy="2399409"/>
                    </a:xfrm>
                    <a:prstGeom prst="rect">
                      <a:avLst/>
                    </a:prstGeom>
                    <a:ln>
                      <a:noFill/>
                    </a:ln>
                    <a:extLst>
                      <a:ext uri="{53640926-AAD7-44D8-BBD7-CCE9431645EC}">
                        <a14:shadowObscured xmlns:a14="http://schemas.microsoft.com/office/drawing/2010/main"/>
                      </a:ext>
                    </a:extLst>
                  </pic:spPr>
                </pic:pic>
              </a:graphicData>
            </a:graphic>
          </wp:inline>
        </w:drawing>
      </w:r>
    </w:p>
    <w:p w14:paraId="4D1F7159" w14:textId="10EA34ED" w:rsidR="00FF28B7" w:rsidRPr="00E82134" w:rsidRDefault="0042439A">
      <w:pPr>
        <w:pStyle w:val="Heading3"/>
        <w:rPr>
          <w:lang w:val="en-US"/>
        </w:rPr>
      </w:pPr>
      <w:r>
        <w:t xml:space="preserve">2.1 </w:t>
      </w:r>
      <w:r w:rsidR="00E82134">
        <w:rPr>
          <w:i/>
          <w:lang w:val="en-US"/>
        </w:rPr>
        <w:t>Business Understanding</w:t>
      </w:r>
    </w:p>
    <w:p w14:paraId="18A96F40" w14:textId="21867033" w:rsidR="00FF28B7" w:rsidRDefault="00E82134">
      <w:pPr>
        <w:rPr>
          <w:color w:val="000000"/>
        </w:rPr>
      </w:pPr>
      <w:r w:rsidRPr="00E82134">
        <w:rPr>
          <w:color w:val="000000"/>
        </w:rPr>
        <w:t>Business understanding adalah pemahaman terhadap tujuan bisnis, penilaian situasi dan menerjemahkan tujuan bisnis ke dalam tujuan data mining. Dalam penelitian ini membutuhkan pengetahuan untuk mendapatkan data dari beberapa sumber untuk diagnosa kehamilan dan tidak lupa pula melakukan analisa untuk membuat model prediksi tersebut.</w:t>
      </w:r>
    </w:p>
    <w:p w14:paraId="3D8B0635" w14:textId="77777777" w:rsidR="00E82134" w:rsidRDefault="00E82134"/>
    <w:p w14:paraId="371DAFEF" w14:textId="686074B7" w:rsidR="00FF28B7" w:rsidRPr="00E82134" w:rsidRDefault="0042439A">
      <w:pPr>
        <w:pStyle w:val="Heading3"/>
        <w:rPr>
          <w:lang w:val="en-US"/>
        </w:rPr>
      </w:pPr>
      <w:r>
        <w:t xml:space="preserve">2.2  </w:t>
      </w:r>
      <w:r w:rsidR="00E82134" w:rsidRPr="00ED0658">
        <w:rPr>
          <w:i/>
          <w:iCs/>
          <w:lang w:val="en-US"/>
        </w:rPr>
        <w:t>Data Understanding</w:t>
      </w:r>
    </w:p>
    <w:p w14:paraId="4B1BF456" w14:textId="63C754D4" w:rsidR="00FF28B7" w:rsidRDefault="00E82134">
      <w:pPr>
        <w:pBdr>
          <w:top w:val="nil"/>
          <w:left w:val="nil"/>
          <w:bottom w:val="nil"/>
          <w:right w:val="nil"/>
          <w:between w:val="nil"/>
        </w:pBdr>
        <w:spacing w:after="240"/>
        <w:rPr>
          <w:color w:val="000000"/>
        </w:rPr>
      </w:pPr>
      <w:r w:rsidRPr="00E82134">
        <w:rPr>
          <w:color w:val="000000"/>
        </w:rPr>
        <w:t>Pada tahap ini dilakukan proses pengumpulan data, kemudian melakukan analisa data serta melakukan evaluasi kualitas data yang digunakan dalam pengerjaan internship. Sumber data yang digunakan terdapat dari berbagai sumber dan penelitian terdahulu, serta melakukan interview ke beberapa expert. Maka sumber literatur banyak didapatkan dari buku, paper atau jurnal, karya ilmiah dan situs-situs penunjang</w:t>
      </w:r>
      <w:r w:rsidR="0042439A">
        <w:rPr>
          <w:color w:val="000000"/>
        </w:rPr>
        <w:t>.</w:t>
      </w:r>
    </w:p>
    <w:p w14:paraId="0A795ED6" w14:textId="1FBF167D" w:rsidR="00FF28B7" w:rsidRPr="00E82134" w:rsidRDefault="0042439A">
      <w:pPr>
        <w:pStyle w:val="Heading3"/>
        <w:rPr>
          <w:lang w:val="en-US"/>
        </w:rPr>
      </w:pPr>
      <w:r>
        <w:t xml:space="preserve">2.3  </w:t>
      </w:r>
      <w:r w:rsidR="00E82134" w:rsidRPr="00ED0658">
        <w:rPr>
          <w:i/>
          <w:iCs/>
          <w:lang w:val="en-US"/>
        </w:rPr>
        <w:t>Data Preparation</w:t>
      </w:r>
    </w:p>
    <w:p w14:paraId="7696D44A" w14:textId="0028DD51" w:rsidR="00FF28B7" w:rsidRPr="00E82134" w:rsidRDefault="00E82134">
      <w:pPr>
        <w:pBdr>
          <w:top w:val="nil"/>
          <w:left w:val="nil"/>
          <w:bottom w:val="nil"/>
          <w:right w:val="nil"/>
          <w:between w:val="nil"/>
        </w:pBdr>
        <w:spacing w:after="240"/>
        <w:rPr>
          <w:bCs/>
          <w:color w:val="000000"/>
        </w:rPr>
      </w:pPr>
      <w:r w:rsidRPr="00E82134">
        <w:rPr>
          <w:bCs/>
          <w:color w:val="000000"/>
        </w:rPr>
        <w:lastRenderedPageBreak/>
        <w:t xml:space="preserve">Data Preparation atau bisa disebut juga dengan data preprocessing adalah suatu proses/langkah yang dilakukan untuk membuat data mentah menjadi data yang berkualitas (input yang baik untuk data mining tools). </w:t>
      </w:r>
      <w:r w:rsidR="0042439A" w:rsidRPr="00E82134">
        <w:rPr>
          <w:bCs/>
          <w:color w:val="000000"/>
        </w:rPr>
        <w:t xml:space="preserve"> </w:t>
      </w:r>
    </w:p>
    <w:p w14:paraId="135B1E9C" w14:textId="2FB6BA63" w:rsidR="00FF28B7" w:rsidRPr="00E82134" w:rsidRDefault="0042439A">
      <w:pPr>
        <w:pStyle w:val="Heading3"/>
        <w:rPr>
          <w:i/>
          <w:lang w:val="en-US"/>
        </w:rPr>
      </w:pPr>
      <w:r>
        <w:t xml:space="preserve">2.4 </w:t>
      </w:r>
      <w:r w:rsidR="00E82134" w:rsidRPr="00ED0658">
        <w:rPr>
          <w:i/>
          <w:iCs/>
          <w:lang w:val="en-US"/>
        </w:rPr>
        <w:t>Modelling</w:t>
      </w:r>
    </w:p>
    <w:p w14:paraId="079427B7" w14:textId="2DA42E65" w:rsidR="00FF28B7" w:rsidRDefault="00E82134">
      <w:pPr>
        <w:pBdr>
          <w:top w:val="nil"/>
          <w:left w:val="nil"/>
          <w:bottom w:val="nil"/>
          <w:right w:val="nil"/>
          <w:between w:val="nil"/>
        </w:pBdr>
        <w:spacing w:after="240"/>
        <w:rPr>
          <w:color w:val="000000"/>
        </w:rPr>
      </w:pPr>
      <w:r w:rsidRPr="00E82134">
        <w:rPr>
          <w:color w:val="000000"/>
        </w:rPr>
        <w:t xml:space="preserve">Dalam tahap ini, berbagai macam metode pemodelan dipilih dan diterapkan ke dataset yang sudah disiapkan untuk mengatasi kebutuhan bisnis yang sesuai. Adapun metode yang digunakan yaitu Decision Tree </w:t>
      </w:r>
      <w:r w:rsidR="00BD13B6">
        <w:rPr>
          <w:color w:val="000000"/>
          <w:lang w:val="en-US"/>
        </w:rPr>
        <w:t xml:space="preserve">dan random forest </w:t>
      </w:r>
      <w:r w:rsidRPr="00E82134">
        <w:rPr>
          <w:color w:val="000000"/>
        </w:rPr>
        <w:t>sebagai metode utama klasifikasi</w:t>
      </w:r>
      <w:r w:rsidR="0042439A">
        <w:rPr>
          <w:color w:val="000000"/>
        </w:rPr>
        <w:t>.</w:t>
      </w:r>
    </w:p>
    <w:p w14:paraId="59C45A77" w14:textId="56C22BF1" w:rsidR="00FF28B7" w:rsidRPr="00E82134" w:rsidRDefault="0042439A">
      <w:pPr>
        <w:pStyle w:val="Heading3"/>
        <w:rPr>
          <w:lang w:val="en-US"/>
        </w:rPr>
      </w:pPr>
      <w:r>
        <w:t xml:space="preserve">2.5 </w:t>
      </w:r>
      <w:r w:rsidR="00E82134" w:rsidRPr="00ED0658">
        <w:rPr>
          <w:i/>
          <w:iCs/>
          <w:lang w:val="en-US"/>
        </w:rPr>
        <w:t>Evaluation</w:t>
      </w:r>
    </w:p>
    <w:p w14:paraId="5CCF6FE7" w14:textId="2BB5B009" w:rsidR="00FF28B7" w:rsidRDefault="00E82134">
      <w:pPr>
        <w:pBdr>
          <w:top w:val="nil"/>
          <w:left w:val="nil"/>
          <w:bottom w:val="nil"/>
          <w:right w:val="nil"/>
          <w:between w:val="nil"/>
        </w:pBdr>
        <w:spacing w:after="240"/>
        <w:rPr>
          <w:color w:val="000000"/>
        </w:rPr>
      </w:pPr>
      <w:r w:rsidRPr="00E82134">
        <w:rPr>
          <w:color w:val="000000"/>
        </w:rPr>
        <w:t>Pada tahap terakhir ini, model yang sudah dibuat diuji dan dievaluasi keakuratan. Tahap ini mengukur sejauh mana model yang sudah dipilih memenuhi sasaran-sasaran bisnis dan bila demikian, sejauh manakah itu (apakah perlu lebih banyak model untuk dibuat dan diukur)</w:t>
      </w:r>
      <w:r w:rsidR="0042439A">
        <w:rPr>
          <w:color w:val="000000"/>
        </w:rPr>
        <w:t>.</w:t>
      </w:r>
    </w:p>
    <w:p w14:paraId="1D04E79B" w14:textId="7D3CA0AB" w:rsidR="00FF28B7" w:rsidRPr="00E82134" w:rsidRDefault="0042439A">
      <w:pPr>
        <w:pStyle w:val="Heading3"/>
        <w:rPr>
          <w:lang w:val="en-US"/>
        </w:rPr>
      </w:pPr>
      <w:r>
        <w:t xml:space="preserve">2.6 </w:t>
      </w:r>
      <w:r w:rsidR="00E82134" w:rsidRPr="00ED0658">
        <w:rPr>
          <w:i/>
          <w:iCs/>
          <w:lang w:val="en-US"/>
        </w:rPr>
        <w:t>Deployment</w:t>
      </w:r>
    </w:p>
    <w:p w14:paraId="6035F45B" w14:textId="347C13A1" w:rsidR="00FF28B7" w:rsidRPr="008E7089" w:rsidRDefault="00E82134">
      <w:pPr>
        <w:pBdr>
          <w:top w:val="nil"/>
          <w:left w:val="nil"/>
          <w:bottom w:val="nil"/>
          <w:right w:val="nil"/>
          <w:between w:val="nil"/>
        </w:pBdr>
        <w:rPr>
          <w:color w:val="000000"/>
          <w:lang w:val="en-US"/>
        </w:rPr>
      </w:pPr>
      <w:r w:rsidRPr="00E82134">
        <w:rPr>
          <w:color w:val="000000"/>
        </w:rPr>
        <w:t>Deployment adalah membuat sistem dari model yang telah dibuat dan dikembangkan ke sistem yang telah ada sebelumnya. Pastinya akan melihat evaluasi terlebih dahulu, jika evaluasi sudah baik, maka deployment dilakukan</w:t>
      </w:r>
      <w:r w:rsidR="008E7089">
        <w:rPr>
          <w:color w:val="000000"/>
          <w:lang w:val="en-US"/>
        </w:rPr>
        <w:t>.</w:t>
      </w:r>
    </w:p>
    <w:p w14:paraId="44D5B563" w14:textId="3428FC7A" w:rsidR="00FF28B7" w:rsidRPr="00E82134" w:rsidRDefault="00FF28B7" w:rsidP="00E82134">
      <w:pPr>
        <w:jc w:val="center"/>
        <w:rPr>
          <w:b/>
          <w:sz w:val="18"/>
          <w:szCs w:val="18"/>
        </w:rPr>
      </w:pPr>
    </w:p>
    <w:p w14:paraId="559C7BD1" w14:textId="7AEF5C23" w:rsidR="00FF28B7" w:rsidRPr="00D44D08" w:rsidRDefault="0042439A">
      <w:pPr>
        <w:pStyle w:val="Heading2"/>
        <w:spacing w:before="360"/>
        <w:rPr>
          <w:lang w:val="en-US"/>
        </w:rPr>
      </w:pPr>
      <w:r>
        <w:t xml:space="preserve">3. </w:t>
      </w:r>
      <w:r w:rsidR="00D44D08">
        <w:rPr>
          <w:lang w:val="en-US"/>
        </w:rPr>
        <w:t>HASIL DAN PEMBAHASAN</w:t>
      </w:r>
    </w:p>
    <w:p w14:paraId="6F46ED7F" w14:textId="7F54B3CC" w:rsidR="00FF28B7" w:rsidRDefault="00774575">
      <w:pPr>
        <w:pBdr>
          <w:top w:val="nil"/>
          <w:left w:val="nil"/>
          <w:bottom w:val="nil"/>
          <w:right w:val="nil"/>
          <w:between w:val="nil"/>
        </w:pBdr>
        <w:spacing w:after="240"/>
        <w:rPr>
          <w:color w:val="000000"/>
        </w:rPr>
      </w:pPr>
      <w:r>
        <w:rPr>
          <w:color w:val="000000"/>
          <w:lang w:val="en-US"/>
        </w:rPr>
        <w:t>H</w:t>
      </w:r>
      <w:r w:rsidR="008E7089">
        <w:rPr>
          <w:color w:val="000000"/>
          <w:lang w:val="en-US"/>
        </w:rPr>
        <w:t xml:space="preserve">asil dan </w:t>
      </w:r>
      <w:proofErr w:type="spellStart"/>
      <w:r w:rsidR="008E7089">
        <w:rPr>
          <w:color w:val="000000"/>
          <w:lang w:val="en-US"/>
        </w:rPr>
        <w:t>pembahasan</w:t>
      </w:r>
      <w:proofErr w:type="spellEnd"/>
      <w:r w:rsidR="008E7089">
        <w:rPr>
          <w:color w:val="000000"/>
          <w:lang w:val="en-US"/>
        </w:rPr>
        <w:t xml:space="preserve"> </w:t>
      </w:r>
      <w:r w:rsidR="004837ED">
        <w:rPr>
          <w:color w:val="000000"/>
          <w:lang w:val="en-US"/>
        </w:rPr>
        <w:t xml:space="preserve">pada </w:t>
      </w:r>
      <w:proofErr w:type="spellStart"/>
      <w:r w:rsidR="004837ED">
        <w:rPr>
          <w:color w:val="000000"/>
          <w:lang w:val="en-US"/>
        </w:rPr>
        <w:t>penelitian</w:t>
      </w:r>
      <w:proofErr w:type="spellEnd"/>
      <w:r w:rsidR="004837ED">
        <w:rPr>
          <w:color w:val="000000"/>
          <w:lang w:val="en-US"/>
        </w:rPr>
        <w:t xml:space="preserve"> </w:t>
      </w:r>
      <w:proofErr w:type="spellStart"/>
      <w:r w:rsidR="004837ED">
        <w:rPr>
          <w:color w:val="000000"/>
          <w:lang w:val="en-US"/>
        </w:rPr>
        <w:t>ini</w:t>
      </w:r>
      <w:proofErr w:type="spellEnd"/>
      <w:r w:rsidR="004837ED">
        <w:rPr>
          <w:color w:val="000000"/>
          <w:lang w:val="en-US"/>
        </w:rPr>
        <w:t xml:space="preserve"> </w:t>
      </w:r>
      <w:proofErr w:type="spellStart"/>
      <w:r w:rsidR="004837ED">
        <w:rPr>
          <w:color w:val="000000"/>
          <w:lang w:val="en-US"/>
        </w:rPr>
        <w:t>akan</w:t>
      </w:r>
      <w:proofErr w:type="spellEnd"/>
      <w:r w:rsidR="004837ED">
        <w:rPr>
          <w:color w:val="000000"/>
          <w:lang w:val="en-US"/>
        </w:rPr>
        <w:t xml:space="preserve"> </w:t>
      </w:r>
      <w:proofErr w:type="spellStart"/>
      <w:r w:rsidR="004837ED">
        <w:rPr>
          <w:color w:val="000000"/>
          <w:lang w:val="en-US"/>
        </w:rPr>
        <w:t>menjelaskan</w:t>
      </w:r>
      <w:proofErr w:type="spellEnd"/>
      <w:r w:rsidR="004837ED">
        <w:rPr>
          <w:color w:val="000000"/>
          <w:lang w:val="en-US"/>
        </w:rPr>
        <w:t xml:space="preserve"> </w:t>
      </w:r>
      <w:proofErr w:type="spellStart"/>
      <w:r w:rsidR="004837ED">
        <w:rPr>
          <w:color w:val="000000"/>
          <w:lang w:val="en-US"/>
        </w:rPr>
        <w:t>mengenai</w:t>
      </w:r>
      <w:proofErr w:type="spellEnd"/>
      <w:r w:rsidR="004837ED">
        <w:rPr>
          <w:color w:val="000000"/>
          <w:lang w:val="en-US"/>
        </w:rPr>
        <w:t xml:space="preserve"> </w:t>
      </w:r>
      <w:r>
        <w:rPr>
          <w:color w:val="000000"/>
          <w:lang w:val="en-US"/>
        </w:rPr>
        <w:t xml:space="preserve">model </w:t>
      </w:r>
      <w:proofErr w:type="spellStart"/>
      <w:r>
        <w:rPr>
          <w:color w:val="000000"/>
          <w:lang w:val="en-US"/>
        </w:rPr>
        <w:t>prediksi</w:t>
      </w:r>
      <w:proofErr w:type="spellEnd"/>
      <w:r>
        <w:rPr>
          <w:color w:val="000000"/>
          <w:lang w:val="en-US"/>
        </w:rPr>
        <w:t xml:space="preserve"> dan </w:t>
      </w:r>
      <w:proofErr w:type="spellStart"/>
      <w:r>
        <w:rPr>
          <w:color w:val="000000"/>
          <w:lang w:val="en-US"/>
        </w:rPr>
        <w:t>hasil</w:t>
      </w:r>
      <w:proofErr w:type="spellEnd"/>
      <w:r>
        <w:rPr>
          <w:color w:val="000000"/>
          <w:lang w:val="en-US"/>
        </w:rPr>
        <w:t xml:space="preserve"> deployment.</w:t>
      </w:r>
    </w:p>
    <w:p w14:paraId="5CDB3E61" w14:textId="698CE562" w:rsidR="00774575" w:rsidRDefault="00774575" w:rsidP="00774575">
      <w:pPr>
        <w:pStyle w:val="ListParagraph"/>
        <w:numPr>
          <w:ilvl w:val="0"/>
          <w:numId w:val="5"/>
        </w:numPr>
        <w:pBdr>
          <w:top w:val="nil"/>
          <w:left w:val="nil"/>
          <w:bottom w:val="nil"/>
          <w:right w:val="nil"/>
          <w:between w:val="nil"/>
        </w:pBdr>
        <w:spacing w:after="240"/>
        <w:ind w:left="450" w:hanging="450"/>
        <w:rPr>
          <w:b/>
          <w:bCs/>
          <w:color w:val="000000"/>
          <w:lang w:val="en-US"/>
        </w:rPr>
      </w:pPr>
      <w:r w:rsidRPr="00774575">
        <w:rPr>
          <w:b/>
          <w:bCs/>
          <w:color w:val="000000"/>
          <w:lang w:val="en-US"/>
        </w:rPr>
        <w:t xml:space="preserve">Model </w:t>
      </w:r>
      <w:proofErr w:type="spellStart"/>
      <w:r w:rsidRPr="00774575">
        <w:rPr>
          <w:b/>
          <w:bCs/>
          <w:color w:val="000000"/>
          <w:lang w:val="en-US"/>
        </w:rPr>
        <w:t>Prediksi</w:t>
      </w:r>
      <w:proofErr w:type="spellEnd"/>
    </w:p>
    <w:p w14:paraId="5D48C9A6" w14:textId="4C8FDDC7" w:rsidR="00243BCA" w:rsidRPr="00243BCA" w:rsidRDefault="0009304A" w:rsidP="00243BCA">
      <w:pPr>
        <w:pStyle w:val="ListParagraph"/>
        <w:pBdr>
          <w:top w:val="nil"/>
          <w:left w:val="nil"/>
          <w:bottom w:val="nil"/>
          <w:right w:val="nil"/>
          <w:between w:val="nil"/>
        </w:pBdr>
        <w:spacing w:after="240"/>
        <w:ind w:left="450"/>
        <w:rPr>
          <w:color w:val="000000"/>
          <w:lang w:val="en-US"/>
        </w:rPr>
      </w:pPr>
      <w:r>
        <w:rPr>
          <w:color w:val="000000"/>
          <w:lang w:val="en-US"/>
        </w:rPr>
        <w:t xml:space="preserve">Data yang </w:t>
      </w:r>
      <w:proofErr w:type="spellStart"/>
      <w:r>
        <w:rPr>
          <w:color w:val="000000"/>
          <w:lang w:val="en-US"/>
        </w:rPr>
        <w:t>digunakan</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berjumlah</w:t>
      </w:r>
      <w:proofErr w:type="spellEnd"/>
      <w:r>
        <w:rPr>
          <w:color w:val="000000"/>
          <w:lang w:val="en-US"/>
        </w:rPr>
        <w:t xml:space="preserve"> 1017 </w:t>
      </w:r>
      <w:proofErr w:type="spellStart"/>
      <w:r>
        <w:rPr>
          <w:color w:val="000000"/>
          <w:lang w:val="en-US"/>
        </w:rPr>
        <w:t>dengan</w:t>
      </w:r>
      <w:proofErr w:type="spellEnd"/>
      <w:r>
        <w:rPr>
          <w:color w:val="000000"/>
          <w:lang w:val="en-US"/>
        </w:rPr>
        <w:t xml:space="preserve"> 7 </w:t>
      </w:r>
      <w:proofErr w:type="spellStart"/>
      <w:r>
        <w:rPr>
          <w:color w:val="000000"/>
          <w:lang w:val="en-US"/>
        </w:rPr>
        <w:t>fitur</w:t>
      </w:r>
      <w:proofErr w:type="spellEnd"/>
      <w:r>
        <w:rPr>
          <w:color w:val="000000"/>
          <w:lang w:val="en-US"/>
        </w:rPr>
        <w:t xml:space="preserve"> yang </w:t>
      </w:r>
    </w:p>
    <w:p w14:paraId="6C3D2725" w14:textId="51BA12C5" w:rsidR="00774575" w:rsidRPr="00092945" w:rsidRDefault="00092945" w:rsidP="00774575">
      <w:pPr>
        <w:pStyle w:val="ListParagraph"/>
        <w:numPr>
          <w:ilvl w:val="0"/>
          <w:numId w:val="5"/>
        </w:numPr>
        <w:pBdr>
          <w:top w:val="nil"/>
          <w:left w:val="nil"/>
          <w:bottom w:val="nil"/>
          <w:right w:val="nil"/>
          <w:between w:val="nil"/>
        </w:pBdr>
        <w:spacing w:after="240"/>
        <w:ind w:left="450" w:hanging="450"/>
        <w:rPr>
          <w:b/>
          <w:bCs/>
          <w:color w:val="000000"/>
          <w:lang w:val="en-US"/>
        </w:rPr>
      </w:pPr>
      <w:proofErr w:type="spellStart"/>
      <w:r>
        <w:rPr>
          <w:b/>
          <w:bCs/>
          <w:color w:val="000000"/>
          <w:lang w:val="en-US"/>
        </w:rPr>
        <w:t>Implementasi</w:t>
      </w:r>
      <w:proofErr w:type="spellEnd"/>
      <w:r>
        <w:rPr>
          <w:b/>
          <w:bCs/>
          <w:color w:val="000000"/>
          <w:lang w:val="en-US"/>
        </w:rPr>
        <w:t xml:space="preserve"> Model</w:t>
      </w:r>
    </w:p>
    <w:p w14:paraId="25954C01" w14:textId="1B042815" w:rsidR="00FF28B7" w:rsidRPr="00807922" w:rsidRDefault="0042439A">
      <w:pPr>
        <w:pBdr>
          <w:top w:val="nil"/>
          <w:left w:val="nil"/>
          <w:bottom w:val="nil"/>
          <w:right w:val="nil"/>
          <w:between w:val="nil"/>
        </w:pBdr>
        <w:spacing w:after="240"/>
        <w:rPr>
          <w:color w:val="000000"/>
          <w:lang w:val="en-US"/>
        </w:rPr>
      </w:pPr>
      <w:r>
        <w:rPr>
          <w:color w:val="000000"/>
        </w:rPr>
        <w:t>.</w:t>
      </w:r>
    </w:p>
    <w:p w14:paraId="6B917A42" w14:textId="77777777" w:rsidR="00FF28B7" w:rsidRDefault="0042439A">
      <w:pPr>
        <w:pStyle w:val="Heading2"/>
        <w:spacing w:before="480"/>
      </w:pPr>
      <w:r>
        <w:t>4. KESIMPULAN</w:t>
      </w:r>
    </w:p>
    <w:p w14:paraId="470C2326" w14:textId="77777777" w:rsidR="00FF28B7" w:rsidRDefault="0042439A">
      <w:pPr>
        <w:pBdr>
          <w:top w:val="nil"/>
          <w:left w:val="nil"/>
          <w:bottom w:val="nil"/>
          <w:right w:val="nil"/>
          <w:between w:val="nil"/>
        </w:pBdr>
        <w:spacing w:after="240"/>
        <w:rPr>
          <w:color w:val="000000"/>
        </w:rPr>
      </w:pPr>
      <w:r>
        <w:rPr>
          <w:color w:val="000000"/>
        </w:rPr>
        <w:t>Penulisan isi kesimpulan menggunakan huruf dan gaya paragraf yang sama dengan bagian lainnya. Untuk menghindari kesalahan penulisan artikel, disarankan untuk langsung menggunakan dokumen ini sebagai format (</w:t>
      </w:r>
      <w:r>
        <w:rPr>
          <w:i/>
          <w:color w:val="000000"/>
        </w:rPr>
        <w:t>template</w:t>
      </w:r>
      <w:r>
        <w:rPr>
          <w:color w:val="000000"/>
        </w:rPr>
        <w:t xml:space="preserve">) dengan menghapus isi petunjuk penulisan ini dan menyimpan (save as) sesuai dengan nama file yang diminta. </w:t>
      </w:r>
    </w:p>
    <w:p w14:paraId="37AD354F" w14:textId="77777777" w:rsidR="00FF28B7" w:rsidRDefault="0042439A">
      <w:pPr>
        <w:pStyle w:val="Heading2"/>
        <w:spacing w:before="480"/>
      </w:pPr>
      <w:r>
        <w:t>UCAPAN TERIMA KASIH</w:t>
      </w:r>
    </w:p>
    <w:p w14:paraId="0AE2DCA3" w14:textId="0007F971" w:rsidR="00FF28B7" w:rsidRDefault="001A4FCE">
      <w:pPr>
        <w:pBdr>
          <w:top w:val="nil"/>
          <w:left w:val="nil"/>
          <w:bottom w:val="nil"/>
          <w:right w:val="nil"/>
          <w:between w:val="nil"/>
        </w:pBdr>
        <w:spacing w:after="240"/>
        <w:rPr>
          <w:color w:val="000000"/>
        </w:rPr>
      </w:pPr>
      <w:proofErr w:type="spellStart"/>
      <w:r>
        <w:rPr>
          <w:color w:val="000000"/>
          <w:lang w:val="en-US"/>
        </w:rPr>
        <w:t>Terima</w:t>
      </w:r>
      <w:proofErr w:type="spellEnd"/>
      <w:r>
        <w:rPr>
          <w:color w:val="000000"/>
          <w:lang w:val="en-US"/>
        </w:rPr>
        <w:t xml:space="preserve"> </w:t>
      </w:r>
      <w:proofErr w:type="spellStart"/>
      <w:r>
        <w:rPr>
          <w:color w:val="000000"/>
          <w:lang w:val="en-US"/>
        </w:rPr>
        <w:t>kasih</w:t>
      </w:r>
      <w:proofErr w:type="spellEnd"/>
      <w:r>
        <w:rPr>
          <w:color w:val="000000"/>
          <w:lang w:val="en-US"/>
        </w:rPr>
        <w:t xml:space="preserve"> </w:t>
      </w:r>
      <w:proofErr w:type="spellStart"/>
      <w:r>
        <w:rPr>
          <w:color w:val="000000"/>
          <w:lang w:val="en-US"/>
        </w:rPr>
        <w:t>kepada</w:t>
      </w:r>
      <w:proofErr w:type="spellEnd"/>
      <w:r>
        <w:rPr>
          <w:color w:val="000000"/>
          <w:lang w:val="en-US"/>
        </w:rPr>
        <w:t xml:space="preserve"> Bapak Roni Habibi </w:t>
      </w:r>
      <w:proofErr w:type="spellStart"/>
      <w:r>
        <w:rPr>
          <w:color w:val="000000"/>
          <w:lang w:val="en-US"/>
        </w:rPr>
        <w:t>selaku</w:t>
      </w:r>
      <w:proofErr w:type="spellEnd"/>
      <w:r>
        <w:rPr>
          <w:color w:val="000000"/>
          <w:lang w:val="en-US"/>
        </w:rPr>
        <w:t xml:space="preserve"> </w:t>
      </w:r>
      <w:proofErr w:type="spellStart"/>
      <w:r>
        <w:rPr>
          <w:color w:val="000000"/>
          <w:lang w:val="en-US"/>
        </w:rPr>
        <w:t>pembimbing</w:t>
      </w:r>
      <w:proofErr w:type="spellEnd"/>
      <w:r>
        <w:rPr>
          <w:color w:val="000000"/>
          <w:lang w:val="en-US"/>
        </w:rPr>
        <w:t xml:space="preserve"> pada </w:t>
      </w:r>
      <w:proofErr w:type="spellStart"/>
      <w:r>
        <w:rPr>
          <w:color w:val="000000"/>
          <w:lang w:val="en-US"/>
        </w:rPr>
        <w:t>penelitian</w:t>
      </w:r>
      <w:proofErr w:type="spellEnd"/>
      <w:r>
        <w:rPr>
          <w:color w:val="000000"/>
          <w:lang w:val="en-US"/>
        </w:rPr>
        <w:t xml:space="preserve"> </w:t>
      </w:r>
      <w:proofErr w:type="spellStart"/>
      <w:r>
        <w:rPr>
          <w:color w:val="000000"/>
          <w:lang w:val="en-US"/>
        </w:rPr>
        <w:t>ini</w:t>
      </w:r>
      <w:proofErr w:type="spellEnd"/>
      <w:r>
        <w:rPr>
          <w:color w:val="000000"/>
          <w:lang w:val="en-US"/>
        </w:rPr>
        <w:t xml:space="preserve"> dan </w:t>
      </w:r>
      <w:proofErr w:type="spellStart"/>
      <w:r>
        <w:rPr>
          <w:color w:val="000000"/>
          <w:lang w:val="en-US"/>
        </w:rPr>
        <w:t>kepada</w:t>
      </w:r>
      <w:proofErr w:type="spellEnd"/>
      <w:r>
        <w:rPr>
          <w:color w:val="000000"/>
          <w:lang w:val="en-US"/>
        </w:rPr>
        <w:t xml:space="preserve"> </w:t>
      </w:r>
      <w:proofErr w:type="spellStart"/>
      <w:r>
        <w:rPr>
          <w:color w:val="000000"/>
          <w:lang w:val="en-US"/>
        </w:rPr>
        <w:t>teman-teman</w:t>
      </w:r>
      <w:proofErr w:type="spellEnd"/>
      <w:r>
        <w:rPr>
          <w:color w:val="000000"/>
          <w:lang w:val="en-US"/>
        </w:rPr>
        <w:t xml:space="preserve"> D4 Teknik </w:t>
      </w:r>
      <w:proofErr w:type="spellStart"/>
      <w:r>
        <w:rPr>
          <w:color w:val="000000"/>
          <w:lang w:val="en-US"/>
        </w:rPr>
        <w:t>Informatika</w:t>
      </w:r>
      <w:proofErr w:type="spellEnd"/>
      <w:r>
        <w:rPr>
          <w:color w:val="000000"/>
          <w:lang w:val="en-US"/>
        </w:rPr>
        <w:t xml:space="preserve"> B 2020 yang </w:t>
      </w:r>
      <w:proofErr w:type="spellStart"/>
      <w:r>
        <w:rPr>
          <w:color w:val="000000"/>
          <w:lang w:val="en-US"/>
        </w:rPr>
        <w:t>telah</w:t>
      </w:r>
      <w:proofErr w:type="spellEnd"/>
      <w:r>
        <w:rPr>
          <w:color w:val="000000"/>
          <w:lang w:val="en-US"/>
        </w:rPr>
        <w:t xml:space="preserve"> </w:t>
      </w:r>
      <w:proofErr w:type="spellStart"/>
      <w:r>
        <w:rPr>
          <w:color w:val="000000"/>
          <w:lang w:val="en-US"/>
        </w:rPr>
        <w:t>memberikan</w:t>
      </w:r>
      <w:proofErr w:type="spellEnd"/>
      <w:r>
        <w:rPr>
          <w:color w:val="000000"/>
          <w:lang w:val="en-US"/>
        </w:rPr>
        <w:t xml:space="preserve"> </w:t>
      </w:r>
      <w:r w:rsidRPr="001A4FCE">
        <w:rPr>
          <w:i/>
          <w:iCs/>
          <w:color w:val="000000"/>
          <w:lang w:val="en-US"/>
        </w:rPr>
        <w:t>support</w:t>
      </w:r>
      <w:r w:rsidR="0042439A">
        <w:rPr>
          <w:color w:val="000000"/>
        </w:rPr>
        <w:t>.</w:t>
      </w:r>
    </w:p>
    <w:p w14:paraId="3C3710E3" w14:textId="77777777" w:rsidR="00FF28B7" w:rsidRDefault="0042439A">
      <w:pPr>
        <w:pStyle w:val="Heading2"/>
        <w:spacing w:before="480"/>
        <w:rPr>
          <w:vertAlign w:val="superscript"/>
        </w:rPr>
      </w:pPr>
      <w:r>
        <w:t>DAFTAR rujukan</w:t>
      </w:r>
    </w:p>
    <w:p w14:paraId="278FACBB" w14:textId="77777777" w:rsidR="00FF28B7" w:rsidRDefault="0042439A">
      <w:pPr>
        <w:pBdr>
          <w:top w:val="nil"/>
          <w:left w:val="nil"/>
          <w:bottom w:val="nil"/>
          <w:right w:val="nil"/>
          <w:between w:val="nil"/>
        </w:pBdr>
        <w:ind w:left="450" w:hanging="450"/>
        <w:rPr>
          <w:b/>
          <w:color w:val="000000"/>
        </w:rPr>
      </w:pPr>
      <w:r>
        <w:rPr>
          <w:b/>
          <w:color w:val="000000"/>
        </w:rPr>
        <w:t>Rujukan Buku:</w:t>
      </w:r>
    </w:p>
    <w:p w14:paraId="4DE25AB9" w14:textId="77777777" w:rsidR="00FF28B7" w:rsidRDefault="0042439A">
      <w:pPr>
        <w:pBdr>
          <w:top w:val="nil"/>
          <w:left w:val="nil"/>
          <w:bottom w:val="nil"/>
          <w:right w:val="nil"/>
          <w:between w:val="nil"/>
        </w:pBdr>
        <w:spacing w:line="360" w:lineRule="auto"/>
        <w:ind w:left="720" w:hanging="720"/>
        <w:rPr>
          <w:color w:val="000000"/>
        </w:rPr>
      </w:pPr>
      <w:r>
        <w:rPr>
          <w:color w:val="000000"/>
        </w:rPr>
        <w:t xml:space="preserve">Bohmer, M. (2012). </w:t>
      </w:r>
      <w:r>
        <w:rPr>
          <w:i/>
          <w:color w:val="000000"/>
        </w:rPr>
        <w:t>Beginning Android ADK with Arduino.</w:t>
      </w:r>
      <w:r>
        <w:rPr>
          <w:color w:val="000000"/>
        </w:rPr>
        <w:t xml:space="preserve"> Newyork: Apress.</w:t>
      </w:r>
    </w:p>
    <w:p w14:paraId="7FBF4E69" w14:textId="77777777" w:rsidR="00FF28B7" w:rsidRDefault="0042439A">
      <w:pPr>
        <w:pBdr>
          <w:top w:val="nil"/>
          <w:left w:val="nil"/>
          <w:bottom w:val="nil"/>
          <w:right w:val="nil"/>
          <w:between w:val="nil"/>
        </w:pBdr>
        <w:spacing w:line="360" w:lineRule="auto"/>
        <w:ind w:left="720" w:hanging="720"/>
        <w:rPr>
          <w:color w:val="000000"/>
        </w:rPr>
      </w:pPr>
      <w:r>
        <w:rPr>
          <w:color w:val="000000"/>
        </w:rPr>
        <w:lastRenderedPageBreak/>
        <w:t xml:space="preserve">Meier, R. (2012). </w:t>
      </w:r>
      <w:r>
        <w:rPr>
          <w:i/>
          <w:color w:val="000000"/>
        </w:rPr>
        <w:t xml:space="preserve">Professional AndroidTM 4 </w:t>
      </w:r>
      <w:sdt>
        <w:sdtPr>
          <w:tag w:val="goog_rdk_0"/>
          <w:id w:val="323783895"/>
        </w:sdtPr>
        <w:sdtEndPr/>
        <w:sdtContent>
          <w:ins w:id="1" w:author="Uro INET" w:date="2022-11-15T07:46:00Z">
            <w:r>
              <w:rPr>
                <w:i/>
                <w:color w:val="000000"/>
              </w:rPr>
              <w:t>AQ</w:t>
            </w:r>
          </w:ins>
        </w:sdtContent>
      </w:sdt>
      <w:r>
        <w:rPr>
          <w:i/>
          <w:color w:val="000000"/>
        </w:rPr>
        <w:t>Application Development.</w:t>
      </w:r>
      <w:r>
        <w:rPr>
          <w:color w:val="000000"/>
        </w:rPr>
        <w:t xml:space="preserve"> Indianapolis: John Wiley &amp; Sons, Inc.</w:t>
      </w:r>
    </w:p>
    <w:p w14:paraId="692FFEDD" w14:textId="77777777" w:rsidR="00FF28B7" w:rsidRDefault="00FF28B7">
      <w:pPr>
        <w:rPr>
          <w:b/>
        </w:rPr>
      </w:pPr>
    </w:p>
    <w:p w14:paraId="715153B3" w14:textId="77777777" w:rsidR="00FF28B7" w:rsidRDefault="0042439A">
      <w:pPr>
        <w:rPr>
          <w:b/>
        </w:rPr>
      </w:pPr>
      <w:r>
        <w:rPr>
          <w:b/>
        </w:rPr>
        <w:t>Rujukan Jurnal:</w:t>
      </w:r>
    </w:p>
    <w:p w14:paraId="5804FE0D" w14:textId="77777777" w:rsidR="00FF28B7" w:rsidRDefault="0042439A">
      <w:pPr>
        <w:pBdr>
          <w:top w:val="nil"/>
          <w:left w:val="nil"/>
          <w:bottom w:val="nil"/>
          <w:right w:val="nil"/>
          <w:between w:val="nil"/>
        </w:pBdr>
        <w:spacing w:line="360" w:lineRule="auto"/>
        <w:ind w:left="720" w:hanging="720"/>
        <w:rPr>
          <w:color w:val="000000"/>
          <w:sz w:val="24"/>
          <w:szCs w:val="24"/>
        </w:rPr>
      </w:pPr>
      <w:r>
        <w:rPr>
          <w:color w:val="000000"/>
        </w:rPr>
        <w:t xml:space="preserve">Atzori, L., &amp; Andreas. (2012). Performance Analysis of Fractal Modulation Transmission over Fast Fading Wireless Channels. </w:t>
      </w:r>
      <w:r>
        <w:rPr>
          <w:i/>
          <w:color w:val="000000"/>
        </w:rPr>
        <w:t>IEEE Transactions on Broadcasting, 48</w:t>
      </w:r>
      <w:r>
        <w:rPr>
          <w:color w:val="000000"/>
        </w:rPr>
        <w:t>(2), 103 - 110.</w:t>
      </w:r>
    </w:p>
    <w:p w14:paraId="529314A9" w14:textId="77777777" w:rsidR="00FF28B7" w:rsidRDefault="0042439A">
      <w:pPr>
        <w:pBdr>
          <w:top w:val="nil"/>
          <w:left w:val="nil"/>
          <w:bottom w:val="nil"/>
          <w:right w:val="nil"/>
          <w:between w:val="nil"/>
        </w:pBdr>
        <w:spacing w:line="360" w:lineRule="auto"/>
        <w:ind w:left="720" w:hanging="720"/>
        <w:rPr>
          <w:color w:val="000000"/>
        </w:rPr>
      </w:pPr>
      <w:r>
        <w:rPr>
          <w:color w:val="000000"/>
        </w:rPr>
        <w:t xml:space="preserve">Darlis, A. R., Lidyawati, L., &amp; Nataliana, D. (2016). Implementasi Visible LIght Communication (VLC) pada Sistem Komunikasi. </w:t>
      </w:r>
      <w:r>
        <w:rPr>
          <w:i/>
          <w:color w:val="000000"/>
        </w:rPr>
        <w:t>Elkomika, 1</w:t>
      </w:r>
      <w:r>
        <w:rPr>
          <w:color w:val="000000"/>
        </w:rPr>
        <w:t>(1), 13 - 25.</w:t>
      </w:r>
    </w:p>
    <w:p w14:paraId="6F8C6C5C" w14:textId="77777777" w:rsidR="00FF28B7" w:rsidRDefault="00FF28B7"/>
    <w:p w14:paraId="792604DF" w14:textId="77777777" w:rsidR="00FF28B7" w:rsidRDefault="0042439A">
      <w:pPr>
        <w:pBdr>
          <w:top w:val="nil"/>
          <w:left w:val="nil"/>
          <w:bottom w:val="nil"/>
          <w:right w:val="nil"/>
          <w:between w:val="nil"/>
        </w:pBdr>
        <w:spacing w:line="360" w:lineRule="auto"/>
        <w:ind w:left="450" w:hanging="450"/>
        <w:rPr>
          <w:b/>
          <w:color w:val="000000"/>
        </w:rPr>
      </w:pPr>
      <w:r>
        <w:rPr>
          <w:b/>
          <w:color w:val="000000"/>
        </w:rPr>
        <w:t>Rujukan Prosiding:</w:t>
      </w:r>
    </w:p>
    <w:p w14:paraId="4295DE2A" w14:textId="77777777" w:rsidR="00FF28B7" w:rsidRDefault="0042439A">
      <w:pPr>
        <w:pBdr>
          <w:top w:val="nil"/>
          <w:left w:val="nil"/>
          <w:bottom w:val="nil"/>
          <w:right w:val="nil"/>
          <w:between w:val="nil"/>
        </w:pBdr>
        <w:spacing w:line="360" w:lineRule="auto"/>
        <w:ind w:left="720" w:hanging="720"/>
        <w:rPr>
          <w:color w:val="000000"/>
        </w:rPr>
      </w:pPr>
      <w:r>
        <w:rPr>
          <w:color w:val="000000"/>
        </w:rPr>
        <w:t xml:space="preserve">Zeng, G., &amp; Qiu, Z. (2008). Audio Watermarking in DCT. </w:t>
      </w:r>
      <w:r>
        <w:rPr>
          <w:i/>
          <w:color w:val="000000"/>
        </w:rPr>
        <w:t>International COnference on Signal Processing</w:t>
      </w:r>
      <w:r>
        <w:rPr>
          <w:color w:val="000000"/>
        </w:rPr>
        <w:t>, (pp. 2193 - 2196).</w:t>
      </w:r>
    </w:p>
    <w:p w14:paraId="0A78D48B" w14:textId="77777777" w:rsidR="00FF28B7" w:rsidRDefault="00FF28B7"/>
    <w:p w14:paraId="587E7F75" w14:textId="77777777" w:rsidR="00FF28B7" w:rsidRDefault="0042439A">
      <w:pPr>
        <w:pBdr>
          <w:top w:val="nil"/>
          <w:left w:val="nil"/>
          <w:bottom w:val="nil"/>
          <w:right w:val="nil"/>
          <w:between w:val="nil"/>
        </w:pBdr>
        <w:spacing w:line="360" w:lineRule="auto"/>
        <w:ind w:left="450" w:hanging="450"/>
        <w:rPr>
          <w:b/>
          <w:color w:val="000000"/>
        </w:rPr>
      </w:pPr>
      <w:r>
        <w:rPr>
          <w:b/>
          <w:color w:val="000000"/>
        </w:rPr>
        <w:t xml:space="preserve">Rujukan Sumber </w:t>
      </w:r>
      <w:r>
        <w:rPr>
          <w:b/>
          <w:i/>
          <w:color w:val="000000"/>
        </w:rPr>
        <w:t xml:space="preserve">Online </w:t>
      </w:r>
      <w:r>
        <w:rPr>
          <w:b/>
          <w:color w:val="000000"/>
        </w:rPr>
        <w:t>:</w:t>
      </w:r>
    </w:p>
    <w:p w14:paraId="07EC96BB" w14:textId="77777777" w:rsidR="00FF28B7" w:rsidRDefault="0042439A">
      <w:pPr>
        <w:pBdr>
          <w:top w:val="nil"/>
          <w:left w:val="nil"/>
          <w:bottom w:val="nil"/>
          <w:right w:val="nil"/>
          <w:between w:val="nil"/>
        </w:pBdr>
        <w:spacing w:line="360" w:lineRule="auto"/>
        <w:ind w:left="720" w:hanging="720"/>
        <w:rPr>
          <w:color w:val="000000"/>
        </w:rPr>
      </w:pPr>
      <w:r>
        <w:rPr>
          <w:color w:val="000000"/>
        </w:rPr>
        <w:t xml:space="preserve">Macleod, D. (2010, June 25). </w:t>
      </w:r>
      <w:r>
        <w:rPr>
          <w:i/>
          <w:color w:val="000000"/>
        </w:rPr>
        <w:t>Post-Modernism and Urban Planning</w:t>
      </w:r>
      <w:r>
        <w:rPr>
          <w:color w:val="000000"/>
        </w:rPr>
        <w:t>. Retrieved from www3.sympatico.ca.</w:t>
      </w:r>
    </w:p>
    <w:p w14:paraId="1A5F34A4" w14:textId="77777777" w:rsidR="00FF28B7" w:rsidRDefault="00FF28B7"/>
    <w:p w14:paraId="51732D9A" w14:textId="77777777" w:rsidR="00FF28B7" w:rsidRDefault="0042439A">
      <w:r>
        <w:t xml:space="preserve">Catatan : </w:t>
      </w:r>
    </w:p>
    <w:p w14:paraId="4AA9455C" w14:textId="77777777" w:rsidR="00FF28B7" w:rsidRDefault="0042439A">
      <w:pPr>
        <w:numPr>
          <w:ilvl w:val="0"/>
          <w:numId w:val="2"/>
        </w:numPr>
        <w:pBdr>
          <w:top w:val="nil"/>
          <w:left w:val="nil"/>
          <w:bottom w:val="nil"/>
          <w:right w:val="nil"/>
          <w:between w:val="nil"/>
        </w:pBdr>
      </w:pPr>
      <w:r>
        <w:rPr>
          <w:color w:val="000000"/>
        </w:rPr>
        <w:t xml:space="preserve">Daftar Rujukan </w:t>
      </w:r>
      <w:r>
        <w:rPr>
          <w:b/>
          <w:color w:val="000000"/>
        </w:rPr>
        <w:t xml:space="preserve">diwajibkan </w:t>
      </w:r>
      <w:r>
        <w:rPr>
          <w:color w:val="000000"/>
        </w:rPr>
        <w:t xml:space="preserve">minimal 15 yang tersebar dalam </w:t>
      </w:r>
      <w:r>
        <w:rPr>
          <w:b/>
          <w:color w:val="000000"/>
        </w:rPr>
        <w:t>10 tahun terakhir</w:t>
      </w:r>
      <w:r>
        <w:rPr>
          <w:color w:val="000000"/>
        </w:rPr>
        <w:t>.</w:t>
      </w:r>
    </w:p>
    <w:p w14:paraId="5AD6C126" w14:textId="77777777" w:rsidR="00FF28B7" w:rsidRDefault="0042439A">
      <w:pPr>
        <w:numPr>
          <w:ilvl w:val="0"/>
          <w:numId w:val="2"/>
        </w:numPr>
        <w:pBdr>
          <w:top w:val="nil"/>
          <w:left w:val="nil"/>
          <w:bottom w:val="nil"/>
          <w:right w:val="nil"/>
          <w:between w:val="nil"/>
        </w:pBdr>
      </w:pPr>
      <w:r>
        <w:rPr>
          <w:color w:val="000000"/>
        </w:rPr>
        <w:t xml:space="preserve">Seluruh daftar rujukan diatas harus terujuk di dalam artikel dengan contoh </w:t>
      </w:r>
    </w:p>
    <w:p w14:paraId="7BBCA9C4" w14:textId="77777777" w:rsidR="00FF28B7" w:rsidRDefault="0042439A">
      <w:pPr>
        <w:pBdr>
          <w:top w:val="nil"/>
          <w:left w:val="nil"/>
          <w:bottom w:val="nil"/>
          <w:right w:val="nil"/>
          <w:between w:val="nil"/>
        </w:pBdr>
        <w:ind w:left="720"/>
        <w:rPr>
          <w:color w:val="000000"/>
          <w:sz w:val="20"/>
          <w:szCs w:val="20"/>
        </w:rPr>
      </w:pPr>
      <w:r>
        <w:rPr>
          <w:color w:val="000000"/>
          <w:sz w:val="20"/>
          <w:szCs w:val="20"/>
        </w:rPr>
        <w:t xml:space="preserve">…..…Pada tahun 2012, penelitian yang dilakukan oleh Meier </w:t>
      </w:r>
      <w:r>
        <w:rPr>
          <w:b/>
          <w:color w:val="000000"/>
          <w:sz w:val="20"/>
          <w:szCs w:val="20"/>
        </w:rPr>
        <w:t>(Meier</w:t>
      </w:r>
      <w:r>
        <w:rPr>
          <w:color w:val="000000"/>
          <w:sz w:val="20"/>
          <w:szCs w:val="20"/>
        </w:rPr>
        <w:t xml:space="preserve"> </w:t>
      </w:r>
      <w:r>
        <w:rPr>
          <w:b/>
          <w:color w:val="000000"/>
          <w:sz w:val="20"/>
          <w:szCs w:val="20"/>
        </w:rPr>
        <w:t xml:space="preserve">,2012) </w:t>
      </w:r>
      <w:r>
        <w:rPr>
          <w:color w:val="000000"/>
          <w:sz w:val="20"/>
          <w:szCs w:val="20"/>
        </w:rPr>
        <w:t>dan timnya, mencoba untuk mengirimkan data dengan kecepatan tinggi……</w:t>
      </w:r>
    </w:p>
    <w:p w14:paraId="0FC9B1AD" w14:textId="77777777" w:rsidR="00FF28B7" w:rsidRDefault="00FF28B7">
      <w:pPr>
        <w:pBdr>
          <w:top w:val="nil"/>
          <w:left w:val="nil"/>
          <w:bottom w:val="nil"/>
          <w:right w:val="nil"/>
          <w:between w:val="nil"/>
        </w:pBdr>
        <w:ind w:left="720"/>
        <w:rPr>
          <w:color w:val="000000"/>
          <w:sz w:val="20"/>
          <w:szCs w:val="20"/>
        </w:rPr>
      </w:pPr>
    </w:p>
    <w:p w14:paraId="47B1FBDC" w14:textId="77777777" w:rsidR="00FF28B7" w:rsidRDefault="0042439A">
      <w:pPr>
        <w:numPr>
          <w:ilvl w:val="0"/>
          <w:numId w:val="2"/>
        </w:numPr>
        <w:pBdr>
          <w:top w:val="nil"/>
          <w:left w:val="nil"/>
          <w:bottom w:val="nil"/>
          <w:right w:val="nil"/>
          <w:between w:val="nil"/>
        </w:pBdr>
        <w:rPr>
          <w:color w:val="000000"/>
          <w:sz w:val="24"/>
          <w:szCs w:val="24"/>
        </w:rPr>
      </w:pPr>
      <w:r>
        <w:rPr>
          <w:color w:val="000000"/>
          <w:sz w:val="20"/>
          <w:szCs w:val="20"/>
        </w:rPr>
        <w:t>Penulisan daftar rujukan diwajibkan menggunakan aplikasi penulisan referensi, seperti halnya mendeley, endnote, word references, atau lainnya.</w:t>
      </w:r>
    </w:p>
    <w:p w14:paraId="121801BD" w14:textId="77777777" w:rsidR="00FF28B7" w:rsidRDefault="00FF28B7">
      <w:pPr>
        <w:pBdr>
          <w:top w:val="nil"/>
          <w:left w:val="nil"/>
          <w:bottom w:val="nil"/>
          <w:right w:val="nil"/>
          <w:between w:val="nil"/>
        </w:pBdr>
        <w:ind w:left="720"/>
        <w:rPr>
          <w:color w:val="000000"/>
          <w:sz w:val="24"/>
          <w:szCs w:val="24"/>
        </w:rPr>
      </w:pPr>
    </w:p>
    <w:sectPr w:rsidR="00FF28B7">
      <w:headerReference w:type="even" r:id="rId14"/>
      <w:headerReference w:type="default" r:id="rId15"/>
      <w:pgSz w:w="11907" w:h="16840"/>
      <w:pgMar w:top="1701" w:right="1418" w:bottom="1418" w:left="1418" w:header="85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41F1" w14:textId="77777777" w:rsidR="0008591E" w:rsidRDefault="0008591E">
      <w:r>
        <w:separator/>
      </w:r>
    </w:p>
  </w:endnote>
  <w:endnote w:type="continuationSeparator" w:id="0">
    <w:p w14:paraId="1E3BBCB9" w14:textId="77777777" w:rsidR="0008591E" w:rsidRDefault="0008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D2CF" w14:textId="77777777" w:rsidR="00FF28B7" w:rsidRDefault="0042439A">
    <w:pPr>
      <w:pBdr>
        <w:top w:val="nil"/>
        <w:left w:val="nil"/>
        <w:bottom w:val="nil"/>
        <w:right w:val="nil"/>
        <w:between w:val="nil"/>
      </w:pBdr>
      <w:jc w:val="center"/>
      <w:rPr>
        <w:color w:val="000000"/>
        <w:sz w:val="20"/>
        <w:szCs w:val="20"/>
      </w:rPr>
    </w:pPr>
    <w:r>
      <w:rPr>
        <w:color w:val="000000"/>
        <w:sz w:val="20"/>
        <w:szCs w:val="20"/>
      </w:rPr>
      <w:t xml:space="preserve">Jurnal 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982056">
      <w:rPr>
        <w:noProof/>
        <w:color w:val="000000"/>
        <w:sz w:val="20"/>
        <w:szCs w:val="20"/>
      </w:rPr>
      <w:t>2</w:t>
    </w:r>
    <w:r>
      <w:rPr>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D8C67" w14:textId="77777777" w:rsidR="00FF28B7" w:rsidRDefault="0042439A">
    <w:pPr>
      <w:pBdr>
        <w:top w:val="nil"/>
        <w:left w:val="nil"/>
        <w:bottom w:val="nil"/>
        <w:right w:val="nil"/>
        <w:between w:val="nil"/>
      </w:pBdr>
      <w:jc w:val="center"/>
      <w:rPr>
        <w:color w:val="000000"/>
        <w:sz w:val="20"/>
        <w:szCs w:val="20"/>
      </w:rPr>
    </w:pPr>
    <w:r>
      <w:rPr>
        <w:color w:val="000000"/>
        <w:sz w:val="20"/>
        <w:szCs w:val="20"/>
      </w:rPr>
      <w:t xml:space="preserve">Jurnal Tekno Insentif – </w:t>
    </w:r>
    <w:r>
      <w:rPr>
        <w:color w:val="000000"/>
        <w:sz w:val="20"/>
        <w:szCs w:val="20"/>
      </w:rPr>
      <w:fldChar w:fldCharType="begin"/>
    </w:r>
    <w:r>
      <w:rPr>
        <w:color w:val="000000"/>
        <w:sz w:val="20"/>
        <w:szCs w:val="20"/>
      </w:rPr>
      <w:instrText>PAGE</w:instrText>
    </w:r>
    <w:r>
      <w:rPr>
        <w:color w:val="000000"/>
        <w:sz w:val="20"/>
        <w:szCs w:val="20"/>
      </w:rPr>
      <w:fldChar w:fldCharType="separate"/>
    </w:r>
    <w:r w:rsidR="00982056">
      <w:rPr>
        <w:noProof/>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A4B5" w14:textId="77777777" w:rsidR="0008591E" w:rsidRDefault="0008591E">
      <w:r>
        <w:separator/>
      </w:r>
    </w:p>
  </w:footnote>
  <w:footnote w:type="continuationSeparator" w:id="0">
    <w:p w14:paraId="5E7D0EFD" w14:textId="77777777" w:rsidR="0008591E" w:rsidRDefault="00085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998AC" w14:textId="77777777" w:rsidR="00FF28B7" w:rsidRDefault="0042439A">
    <w:pPr>
      <w:pBdr>
        <w:top w:val="nil"/>
        <w:left w:val="nil"/>
        <w:bottom w:val="nil"/>
        <w:right w:val="nil"/>
        <w:between w:val="nil"/>
      </w:pBdr>
      <w:tabs>
        <w:tab w:val="right" w:pos="9072"/>
      </w:tabs>
      <w:jc w:val="center"/>
      <w:rPr>
        <w:color w:val="C4BC96"/>
        <w:sz w:val="20"/>
        <w:szCs w:val="20"/>
      </w:rPr>
    </w:pPr>
    <w:r>
      <w:rPr>
        <w:color w:val="C4BC96"/>
        <w:sz w:val="20"/>
        <w:szCs w:val="20"/>
      </w:rPr>
      <w:t>Penulis Pertama dan Penulis Kedua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6E3E" w14:textId="77777777" w:rsidR="00FF28B7" w:rsidRDefault="0042439A">
    <w:pPr>
      <w:pBdr>
        <w:top w:val="nil"/>
        <w:left w:val="nil"/>
        <w:bottom w:val="nil"/>
        <w:right w:val="nil"/>
        <w:between w:val="nil"/>
      </w:pBdr>
      <w:tabs>
        <w:tab w:val="right" w:pos="9072"/>
      </w:tabs>
      <w:rPr>
        <w:b/>
        <w:color w:val="000000"/>
        <w:sz w:val="20"/>
        <w:szCs w:val="20"/>
      </w:rPr>
    </w:pPr>
    <w:r>
      <w:rPr>
        <w:color w:val="000000"/>
        <w:sz w:val="20"/>
        <w:szCs w:val="20"/>
      </w:rPr>
      <w:t>Jurnal Tekno Insentif</w:t>
    </w:r>
    <w:r>
      <w:rPr>
        <w:b/>
        <w:color w:val="000000"/>
        <w:sz w:val="20"/>
        <w:szCs w:val="20"/>
      </w:rPr>
      <w:t xml:space="preserve"> </w:t>
    </w:r>
    <w:r>
      <w:rPr>
        <w:color w:val="000000"/>
        <w:sz w:val="20"/>
        <w:szCs w:val="20"/>
      </w:rPr>
      <w:t xml:space="preserve"> </w:t>
    </w:r>
    <w:r>
      <w:rPr>
        <w:i/>
        <w:color w:val="000000"/>
        <w:sz w:val="20"/>
        <w:szCs w:val="20"/>
      </w:rPr>
      <w:tab/>
    </w:r>
    <w:r>
      <w:rPr>
        <w:color w:val="000000"/>
        <w:sz w:val="20"/>
        <w:szCs w:val="20"/>
      </w:rPr>
      <w:t xml:space="preserve">| Vol. X | No.  X | [Bulan] [Tahun]  </w:t>
    </w:r>
  </w:p>
  <w:p w14:paraId="59A41232" w14:textId="77777777" w:rsidR="00FF28B7" w:rsidRDefault="0042439A">
    <w:pPr>
      <w:pBdr>
        <w:top w:val="nil"/>
        <w:left w:val="nil"/>
        <w:bottom w:val="nil"/>
        <w:right w:val="nil"/>
        <w:between w:val="nil"/>
      </w:pBdr>
      <w:tabs>
        <w:tab w:val="right" w:pos="9072"/>
      </w:tabs>
      <w:rPr>
        <w:color w:val="000000"/>
        <w:sz w:val="20"/>
        <w:szCs w:val="20"/>
      </w:rPr>
    </w:pPr>
    <w:r>
      <w:rPr>
        <w:color w:val="000000"/>
        <w:sz w:val="20"/>
        <w:szCs w:val="20"/>
      </w:rPr>
      <w:t xml:space="preserve">DOI : </w:t>
    </w:r>
    <w:r>
      <w:rPr>
        <w:color w:val="000000"/>
        <w:sz w:val="20"/>
        <w:szCs w:val="20"/>
        <w:highlight w:val="white"/>
      </w:rPr>
      <w:t>http://dx.doi.org/10.36787/jti</w:t>
    </w:r>
    <w:r>
      <w:rPr>
        <w:color w:val="000000"/>
        <w:sz w:val="20"/>
        <w:szCs w:val="20"/>
      </w:rPr>
      <w:tab/>
      <w:t xml:space="preserve">Halaman XX - XX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61A3C" w14:textId="40199614" w:rsidR="00FF28B7" w:rsidRPr="00D44D08" w:rsidRDefault="00D44D08">
    <w:pPr>
      <w:pBdr>
        <w:top w:val="nil"/>
        <w:left w:val="nil"/>
        <w:bottom w:val="nil"/>
        <w:right w:val="nil"/>
        <w:between w:val="nil"/>
      </w:pBdr>
      <w:tabs>
        <w:tab w:val="right" w:pos="9072"/>
      </w:tabs>
      <w:jc w:val="center"/>
      <w:rPr>
        <w:color w:val="000000"/>
        <w:sz w:val="20"/>
        <w:szCs w:val="20"/>
        <w:lang w:val="en-US"/>
      </w:rPr>
    </w:pPr>
    <w:proofErr w:type="spellStart"/>
    <w:r>
      <w:rPr>
        <w:color w:val="000000"/>
        <w:sz w:val="20"/>
        <w:szCs w:val="20"/>
        <w:lang w:val="en-US"/>
      </w:rPr>
      <w:t>Fahira</w:t>
    </w:r>
    <w:proofErr w:type="spellEnd"/>
    <w:r>
      <w:rPr>
        <w:color w:val="000000"/>
        <w:sz w:val="20"/>
        <w:szCs w:val="20"/>
        <w:lang w:val="en-US"/>
      </w:rPr>
      <w:t>, Zian Asti Dwiyanti, Roni Habibi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995B" w14:textId="20268727" w:rsidR="00FF28B7" w:rsidRPr="00D44D08" w:rsidRDefault="00D44D08" w:rsidP="00D44D08">
    <w:pPr>
      <w:pStyle w:val="Header"/>
    </w:pPr>
    <w:r w:rsidRPr="00D44D08">
      <w:rPr>
        <w:color w:val="000000"/>
        <w:szCs w:val="20"/>
      </w:rPr>
      <w:t>Pendekatan Supervised Learning Untuk Diagnosa Kehamilan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7FEE"/>
    <w:multiLevelType w:val="multilevel"/>
    <w:tmpl w:val="23F2533A"/>
    <w:lvl w:ilvl="0">
      <w:start w:val="1"/>
      <w:numFmt w:val="lowerLetter"/>
      <w:pStyle w:val="Heading5"/>
      <w:lvlText w:val="%1."/>
      <w:lvlJc w:val="left"/>
      <w:pPr>
        <w:ind w:left="1000" w:hanging="585"/>
      </w:pPr>
    </w:lvl>
    <w:lvl w:ilvl="1">
      <w:start w:val="1"/>
      <w:numFmt w:val="lowerLetter"/>
      <w:lvlText w:val="%2."/>
      <w:lvlJc w:val="left"/>
      <w:pPr>
        <w:ind w:left="1495" w:hanging="360"/>
      </w:pPr>
    </w:lvl>
    <w:lvl w:ilvl="2">
      <w:start w:val="1"/>
      <w:numFmt w:val="lowerRoman"/>
      <w:lvlText w:val="%3."/>
      <w:lvlJc w:val="right"/>
      <w:pPr>
        <w:ind w:left="2215" w:hanging="180"/>
      </w:pPr>
    </w:lvl>
    <w:lvl w:ilvl="3">
      <w:start w:val="1"/>
      <w:numFmt w:val="decimal"/>
      <w:lvlText w:val="%4."/>
      <w:lvlJc w:val="left"/>
      <w:pPr>
        <w:ind w:left="2935" w:hanging="360"/>
      </w:pPr>
    </w:lvl>
    <w:lvl w:ilvl="4">
      <w:start w:val="1"/>
      <w:numFmt w:val="lowerLetter"/>
      <w:lvlText w:val="%5."/>
      <w:lvlJc w:val="left"/>
      <w:pPr>
        <w:ind w:left="3655" w:hanging="360"/>
      </w:pPr>
    </w:lvl>
    <w:lvl w:ilvl="5">
      <w:start w:val="1"/>
      <w:numFmt w:val="lowerRoman"/>
      <w:lvlText w:val="%6."/>
      <w:lvlJc w:val="right"/>
      <w:pPr>
        <w:ind w:left="4375" w:hanging="180"/>
      </w:pPr>
    </w:lvl>
    <w:lvl w:ilvl="6">
      <w:start w:val="1"/>
      <w:numFmt w:val="decimal"/>
      <w:lvlText w:val="%7."/>
      <w:lvlJc w:val="left"/>
      <w:pPr>
        <w:ind w:left="5095" w:hanging="360"/>
      </w:pPr>
    </w:lvl>
    <w:lvl w:ilvl="7">
      <w:start w:val="1"/>
      <w:numFmt w:val="lowerLetter"/>
      <w:lvlText w:val="%8."/>
      <w:lvlJc w:val="left"/>
      <w:pPr>
        <w:ind w:left="5815" w:hanging="360"/>
      </w:pPr>
    </w:lvl>
    <w:lvl w:ilvl="8">
      <w:start w:val="1"/>
      <w:numFmt w:val="lowerRoman"/>
      <w:lvlText w:val="%9."/>
      <w:lvlJc w:val="right"/>
      <w:pPr>
        <w:ind w:left="6535" w:hanging="180"/>
      </w:pPr>
    </w:lvl>
  </w:abstractNum>
  <w:abstractNum w:abstractNumId="1" w15:restartNumberingAfterBreak="0">
    <w:nsid w:val="480D519F"/>
    <w:multiLevelType w:val="multilevel"/>
    <w:tmpl w:val="33605652"/>
    <w:lvl w:ilvl="0">
      <w:start w:val="1"/>
      <w:numFmt w:val="decimal"/>
      <w:pStyle w:val="Reference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AA46C0"/>
    <w:multiLevelType w:val="multilevel"/>
    <w:tmpl w:val="0440545C"/>
    <w:lvl w:ilvl="0">
      <w:start w:val="1"/>
      <w:numFmt w:val="decimal"/>
      <w:pStyle w:val="BodyTextNumbered"/>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85A1CB3"/>
    <w:multiLevelType w:val="hybridMultilevel"/>
    <w:tmpl w:val="CCD0FC44"/>
    <w:lvl w:ilvl="0" w:tplc="8222DF6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B680A"/>
    <w:multiLevelType w:val="multilevel"/>
    <w:tmpl w:val="14684278"/>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4185908">
    <w:abstractNumId w:val="0"/>
  </w:num>
  <w:num w:numId="2" w16cid:durableId="270748883">
    <w:abstractNumId w:val="4"/>
  </w:num>
  <w:num w:numId="3" w16cid:durableId="1562323909">
    <w:abstractNumId w:val="1"/>
  </w:num>
  <w:num w:numId="4" w16cid:durableId="1639216649">
    <w:abstractNumId w:val="2"/>
  </w:num>
  <w:num w:numId="5" w16cid:durableId="491719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8B7"/>
    <w:rsid w:val="0008591E"/>
    <w:rsid w:val="00092945"/>
    <w:rsid w:val="0009304A"/>
    <w:rsid w:val="001A4FCE"/>
    <w:rsid w:val="00243BCA"/>
    <w:rsid w:val="00253CF0"/>
    <w:rsid w:val="00376FCE"/>
    <w:rsid w:val="0042439A"/>
    <w:rsid w:val="004837ED"/>
    <w:rsid w:val="00774575"/>
    <w:rsid w:val="00807922"/>
    <w:rsid w:val="008E7089"/>
    <w:rsid w:val="009107D3"/>
    <w:rsid w:val="00982056"/>
    <w:rsid w:val="00BD13B6"/>
    <w:rsid w:val="00D33125"/>
    <w:rsid w:val="00D44D08"/>
    <w:rsid w:val="00E82134"/>
    <w:rsid w:val="00ED0658"/>
    <w:rsid w:val="00FF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726F"/>
  <w15:docId w15:val="{7297F524-8D67-4312-85D3-F7062B5A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2"/>
        <w:szCs w:val="22"/>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09C"/>
  </w:style>
  <w:style w:type="paragraph" w:styleId="Heading1">
    <w:name w:val="heading 1"/>
    <w:aliases w:val="Judul"/>
    <w:basedOn w:val="Normal"/>
    <w:next w:val="Penulis"/>
    <w:link w:val="Heading1Char"/>
    <w:uiPriority w:val="9"/>
    <w:qFormat/>
    <w:rsid w:val="0064009C"/>
    <w:pPr>
      <w:keepNext/>
      <w:jc w:val="center"/>
      <w:outlineLvl w:val="0"/>
    </w:pPr>
    <w:rPr>
      <w:b/>
      <w:sz w:val="36"/>
    </w:rPr>
  </w:style>
  <w:style w:type="paragraph" w:styleId="Heading2">
    <w:name w:val="heading 2"/>
    <w:aliases w:val="Heading"/>
    <w:basedOn w:val="BodyText"/>
    <w:next w:val="BodyText"/>
    <w:uiPriority w:val="9"/>
    <w:unhideWhenUsed/>
    <w:qFormat/>
    <w:rsid w:val="0064009C"/>
    <w:pPr>
      <w:jc w:val="center"/>
      <w:outlineLvl w:val="1"/>
    </w:pPr>
    <w:rPr>
      <w:b/>
      <w:caps/>
      <w:szCs w:val="24"/>
    </w:rPr>
  </w:style>
  <w:style w:type="paragraph" w:styleId="Heading3">
    <w:name w:val="heading 3"/>
    <w:aliases w:val="Sub-heading"/>
    <w:basedOn w:val="Normal"/>
    <w:next w:val="BodyText"/>
    <w:uiPriority w:val="9"/>
    <w:unhideWhenUsed/>
    <w:qFormat/>
    <w:rsid w:val="0064009C"/>
    <w:pPr>
      <w:outlineLvl w:val="2"/>
    </w:pPr>
    <w:rPr>
      <w:b/>
    </w:rPr>
  </w:style>
  <w:style w:type="paragraph" w:styleId="Heading4">
    <w:name w:val="heading 4"/>
    <w:aliases w:val="Sub-subheading"/>
    <w:basedOn w:val="Heading3"/>
    <w:next w:val="Normal"/>
    <w:uiPriority w:val="9"/>
    <w:semiHidden/>
    <w:unhideWhenUsed/>
    <w:qFormat/>
    <w:rsid w:val="00990876"/>
    <w:pPr>
      <w:outlineLvl w:val="3"/>
    </w:pPr>
  </w:style>
  <w:style w:type="paragraph" w:styleId="Heading5">
    <w:name w:val="heading 5"/>
    <w:basedOn w:val="Normal"/>
    <w:next w:val="Normal"/>
    <w:uiPriority w:val="9"/>
    <w:semiHidden/>
    <w:unhideWhenUsed/>
    <w:qFormat/>
    <w:rsid w:val="003B172F"/>
    <w:pPr>
      <w:keepNext/>
      <w:numPr>
        <w:numId w:val="1"/>
      </w:numPr>
      <w:jc w:val="center"/>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3B172F"/>
    <w:rPr>
      <w:color w:val="0000FF"/>
      <w:u w:val="single"/>
    </w:rPr>
  </w:style>
  <w:style w:type="character" w:styleId="FollowedHyperlink">
    <w:name w:val="FollowedHyperlink"/>
    <w:basedOn w:val="DefaultParagraphFont"/>
    <w:rsid w:val="003B172F"/>
    <w:rPr>
      <w:color w:val="800080"/>
      <w:u w:val="single"/>
    </w:rPr>
  </w:style>
  <w:style w:type="paragraph" w:styleId="BodyText">
    <w:name w:val="Body Text"/>
    <w:basedOn w:val="Normal"/>
    <w:rsid w:val="004033A1"/>
    <w:pPr>
      <w:spacing w:after="240"/>
    </w:pPr>
  </w:style>
  <w:style w:type="paragraph" w:customStyle="1" w:styleId="BodyTextNumbered">
    <w:name w:val="Body Text Numbered"/>
    <w:basedOn w:val="Normal"/>
    <w:rsid w:val="00476C86"/>
    <w:pPr>
      <w:numPr>
        <w:numId w:val="4"/>
      </w:numPr>
      <w:ind w:left="340" w:hanging="340"/>
    </w:pPr>
  </w:style>
  <w:style w:type="paragraph" w:styleId="FootnoteText">
    <w:name w:val="footnote text"/>
    <w:basedOn w:val="Normal"/>
    <w:semiHidden/>
    <w:rsid w:val="003B172F"/>
  </w:style>
  <w:style w:type="character" w:styleId="FootnoteReference">
    <w:name w:val="footnote reference"/>
    <w:basedOn w:val="DefaultParagraphFont"/>
    <w:semiHidden/>
    <w:rsid w:val="003B172F"/>
    <w:rPr>
      <w:vertAlign w:val="superscript"/>
    </w:rPr>
  </w:style>
  <w:style w:type="paragraph" w:styleId="Footer">
    <w:name w:val="footer"/>
    <w:basedOn w:val="Normal"/>
    <w:link w:val="FooterChar"/>
    <w:uiPriority w:val="99"/>
    <w:rsid w:val="00A240C8"/>
    <w:pPr>
      <w:framePr w:wrap="around" w:vAnchor="text" w:hAnchor="margin" w:xAlign="center" w:y="1"/>
      <w:jc w:val="center"/>
    </w:pPr>
    <w:rPr>
      <w:color w:val="948A54"/>
      <w:sz w:val="20"/>
      <w:szCs w:val="18"/>
    </w:rPr>
  </w:style>
  <w:style w:type="character" w:styleId="PageNumber">
    <w:name w:val="page number"/>
    <w:basedOn w:val="DefaultParagraphFont"/>
    <w:rsid w:val="003B172F"/>
  </w:style>
  <w:style w:type="paragraph" w:styleId="Header">
    <w:name w:val="header"/>
    <w:basedOn w:val="Normal"/>
    <w:link w:val="HeaderChar"/>
    <w:rsid w:val="00A240C8"/>
    <w:pPr>
      <w:tabs>
        <w:tab w:val="right" w:pos="9072"/>
      </w:tabs>
      <w:jc w:val="center"/>
    </w:pPr>
    <w:rPr>
      <w:color w:val="C4BC96"/>
      <w:sz w:val="20"/>
      <w:szCs w:val="18"/>
    </w:rPr>
  </w:style>
  <w:style w:type="paragraph" w:customStyle="1" w:styleId="References">
    <w:name w:val="References"/>
    <w:basedOn w:val="FootnoteText"/>
    <w:rsid w:val="00216C7D"/>
    <w:pPr>
      <w:numPr>
        <w:numId w:val="3"/>
      </w:numPr>
    </w:pPr>
  </w:style>
  <w:style w:type="table" w:styleId="TableGrid">
    <w:name w:val="Table Grid"/>
    <w:basedOn w:val="TableNormal"/>
    <w:rsid w:val="004D5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nulis">
    <w:name w:val="Penulis"/>
    <w:basedOn w:val="Heading2"/>
    <w:qFormat/>
    <w:rsid w:val="0064009C"/>
    <w:rPr>
      <w:noProof/>
      <w:sz w:val="24"/>
    </w:rPr>
  </w:style>
  <w:style w:type="paragraph" w:customStyle="1" w:styleId="Afiliasi">
    <w:name w:val="Afiliasi"/>
    <w:basedOn w:val="Normal"/>
    <w:qFormat/>
    <w:rsid w:val="0064009C"/>
    <w:pPr>
      <w:jc w:val="center"/>
    </w:pPr>
    <w:rPr>
      <w:sz w:val="24"/>
      <w:szCs w:val="24"/>
    </w:rPr>
  </w:style>
  <w:style w:type="paragraph" w:customStyle="1" w:styleId="Abstrak">
    <w:name w:val="Abstrak"/>
    <w:basedOn w:val="BodyText"/>
    <w:qFormat/>
    <w:rsid w:val="0064009C"/>
    <w:pPr>
      <w:ind w:left="567" w:right="567"/>
    </w:pPr>
    <w:rPr>
      <w:i/>
      <w:noProof/>
      <w:lang w:val="en-GB"/>
    </w:rPr>
  </w:style>
  <w:style w:type="paragraph" w:customStyle="1" w:styleId="JudulGambarTabel">
    <w:name w:val="Judul Gambar Tabel"/>
    <w:basedOn w:val="Normal"/>
    <w:next w:val="BodyText"/>
    <w:rsid w:val="00990876"/>
    <w:pPr>
      <w:spacing w:after="120"/>
      <w:jc w:val="center"/>
    </w:pPr>
    <w:rPr>
      <w:b/>
      <w:sz w:val="20"/>
      <w:szCs w:val="18"/>
    </w:rPr>
  </w:style>
  <w:style w:type="paragraph" w:customStyle="1" w:styleId="IsiTabel">
    <w:name w:val="Isi Tabel"/>
    <w:basedOn w:val="Normal"/>
    <w:rsid w:val="00476C86"/>
    <w:pPr>
      <w:jc w:val="center"/>
    </w:pPr>
    <w:rPr>
      <w:sz w:val="20"/>
    </w:rPr>
  </w:style>
  <w:style w:type="paragraph" w:customStyle="1" w:styleId="Gambar">
    <w:name w:val="Gambar"/>
    <w:basedOn w:val="Normal"/>
    <w:next w:val="BodyText"/>
    <w:qFormat/>
    <w:rsid w:val="0064009C"/>
    <w:pPr>
      <w:jc w:val="center"/>
    </w:pPr>
    <w:rPr>
      <w:b/>
      <w:sz w:val="20"/>
      <w:szCs w:val="18"/>
    </w:rPr>
  </w:style>
  <w:style w:type="character" w:customStyle="1" w:styleId="FooterChar">
    <w:name w:val="Footer Char"/>
    <w:basedOn w:val="DefaultParagraphFont"/>
    <w:link w:val="Footer"/>
    <w:uiPriority w:val="99"/>
    <w:rsid w:val="000B19F4"/>
    <w:rPr>
      <w:color w:val="948A54"/>
      <w:szCs w:val="18"/>
      <w:lang w:val="en-US" w:eastAsia="en-US"/>
    </w:rPr>
  </w:style>
  <w:style w:type="paragraph" w:styleId="BalloonText">
    <w:name w:val="Balloon Text"/>
    <w:basedOn w:val="Normal"/>
    <w:link w:val="BalloonTextChar"/>
    <w:rsid w:val="000B19F4"/>
    <w:rPr>
      <w:sz w:val="16"/>
      <w:szCs w:val="16"/>
    </w:rPr>
  </w:style>
  <w:style w:type="character" w:customStyle="1" w:styleId="BalloonTextChar">
    <w:name w:val="Balloon Text Char"/>
    <w:basedOn w:val="DefaultParagraphFont"/>
    <w:link w:val="BalloonText"/>
    <w:rsid w:val="000B19F4"/>
    <w:rPr>
      <w:rFonts w:ascii="Tahoma" w:hAnsi="Tahoma" w:cs="Tahoma"/>
      <w:sz w:val="16"/>
      <w:szCs w:val="16"/>
      <w:lang w:val="en-US" w:eastAsia="en-US"/>
    </w:rPr>
  </w:style>
  <w:style w:type="character" w:styleId="PlaceholderText">
    <w:name w:val="Placeholder Text"/>
    <w:basedOn w:val="DefaultParagraphFont"/>
    <w:uiPriority w:val="99"/>
    <w:semiHidden/>
    <w:rsid w:val="00AB3523"/>
    <w:rPr>
      <w:color w:val="808080"/>
    </w:rPr>
  </w:style>
  <w:style w:type="character" w:customStyle="1" w:styleId="Heading1Char">
    <w:name w:val="Heading 1 Char"/>
    <w:aliases w:val="Judul Char"/>
    <w:basedOn w:val="DefaultParagraphFont"/>
    <w:link w:val="Heading1"/>
    <w:uiPriority w:val="9"/>
    <w:rsid w:val="0064009C"/>
    <w:rPr>
      <w:rFonts w:ascii="Tahoma" w:hAnsi="Tahoma"/>
      <w:b/>
      <w:sz w:val="36"/>
      <w:lang w:val="id-ID" w:eastAsia="en-US"/>
    </w:rPr>
  </w:style>
  <w:style w:type="paragraph" w:styleId="Bibliography">
    <w:name w:val="Bibliography"/>
    <w:basedOn w:val="Normal"/>
    <w:next w:val="Normal"/>
    <w:uiPriority w:val="37"/>
    <w:unhideWhenUsed/>
    <w:rsid w:val="009A230C"/>
    <w:pPr>
      <w:ind w:left="284" w:hanging="284"/>
    </w:pPr>
  </w:style>
  <w:style w:type="paragraph" w:styleId="EndnoteText">
    <w:name w:val="endnote text"/>
    <w:basedOn w:val="Normal"/>
    <w:link w:val="EndnoteTextChar"/>
    <w:rsid w:val="00841338"/>
    <w:rPr>
      <w:sz w:val="20"/>
    </w:rPr>
  </w:style>
  <w:style w:type="character" w:customStyle="1" w:styleId="EndnoteTextChar">
    <w:name w:val="Endnote Text Char"/>
    <w:basedOn w:val="DefaultParagraphFont"/>
    <w:link w:val="EndnoteText"/>
    <w:rsid w:val="00841338"/>
    <w:rPr>
      <w:rFonts w:ascii="Tahoma" w:hAnsi="Tahoma"/>
      <w:lang w:val="en-US" w:eastAsia="en-US"/>
    </w:rPr>
  </w:style>
  <w:style w:type="character" w:styleId="EndnoteReference">
    <w:name w:val="endnote reference"/>
    <w:basedOn w:val="DefaultParagraphFont"/>
    <w:rsid w:val="00841338"/>
    <w:rPr>
      <w:vertAlign w:val="superscript"/>
    </w:rPr>
  </w:style>
  <w:style w:type="character" w:styleId="CommentReference">
    <w:name w:val="annotation reference"/>
    <w:basedOn w:val="DefaultParagraphFont"/>
    <w:rsid w:val="00C645E3"/>
    <w:rPr>
      <w:sz w:val="16"/>
      <w:szCs w:val="16"/>
    </w:rPr>
  </w:style>
  <w:style w:type="paragraph" w:styleId="CommentText">
    <w:name w:val="annotation text"/>
    <w:basedOn w:val="Normal"/>
    <w:link w:val="CommentTextChar"/>
    <w:rsid w:val="00C645E3"/>
    <w:rPr>
      <w:sz w:val="20"/>
    </w:rPr>
  </w:style>
  <w:style w:type="character" w:customStyle="1" w:styleId="CommentTextChar">
    <w:name w:val="Comment Text Char"/>
    <w:basedOn w:val="DefaultParagraphFont"/>
    <w:link w:val="CommentText"/>
    <w:rsid w:val="00C645E3"/>
    <w:rPr>
      <w:rFonts w:ascii="Tahoma" w:hAnsi="Tahoma"/>
      <w:lang w:val="id-ID" w:eastAsia="en-US"/>
    </w:rPr>
  </w:style>
  <w:style w:type="paragraph" w:styleId="CommentSubject">
    <w:name w:val="annotation subject"/>
    <w:basedOn w:val="CommentText"/>
    <w:next w:val="CommentText"/>
    <w:link w:val="CommentSubjectChar"/>
    <w:rsid w:val="00C645E3"/>
    <w:rPr>
      <w:b/>
      <w:bCs/>
    </w:rPr>
  </w:style>
  <w:style w:type="character" w:customStyle="1" w:styleId="CommentSubjectChar">
    <w:name w:val="Comment Subject Char"/>
    <w:basedOn w:val="CommentTextChar"/>
    <w:link w:val="CommentSubject"/>
    <w:rsid w:val="00C645E3"/>
    <w:rPr>
      <w:rFonts w:ascii="Tahoma" w:hAnsi="Tahoma"/>
      <w:b/>
      <w:bCs/>
      <w:lang w:val="id-ID" w:eastAsia="en-US"/>
    </w:rPr>
  </w:style>
  <w:style w:type="paragraph" w:customStyle="1" w:styleId="Default">
    <w:name w:val="Default"/>
    <w:rsid w:val="00382126"/>
    <w:pPr>
      <w:autoSpaceDE w:val="0"/>
      <w:autoSpaceDN w:val="0"/>
      <w:adjustRightInd w:val="0"/>
    </w:pPr>
    <w:rPr>
      <w:rFonts w:eastAsiaTheme="minorHAnsi"/>
      <w:color w:val="000000"/>
      <w:sz w:val="24"/>
      <w:szCs w:val="24"/>
      <w:lang w:val="en-US"/>
    </w:rPr>
  </w:style>
  <w:style w:type="character" w:customStyle="1" w:styleId="HeaderChar">
    <w:name w:val="Header Char"/>
    <w:link w:val="Header"/>
    <w:rsid w:val="008456B7"/>
    <w:rPr>
      <w:rFonts w:ascii="Tahoma" w:hAnsi="Tahoma"/>
      <w:color w:val="C4BC96"/>
      <w:szCs w:val="18"/>
      <w:lang w:val="id-ID" w:eastAsia="en-US"/>
    </w:rPr>
  </w:style>
  <w:style w:type="paragraph" w:styleId="ListParagraph">
    <w:name w:val="List Paragraph"/>
    <w:basedOn w:val="Normal"/>
    <w:uiPriority w:val="34"/>
    <w:qFormat/>
    <w:rsid w:val="008226C2"/>
    <w:pPr>
      <w:ind w:left="720"/>
      <w:contextualSpacing/>
    </w:pPr>
  </w:style>
  <w:style w:type="character" w:customStyle="1" w:styleId="hps">
    <w:name w:val="hps"/>
    <w:basedOn w:val="DefaultParagraphFont"/>
    <w:rsid w:val="008226C2"/>
  </w:style>
  <w:style w:type="paragraph" w:styleId="HTMLPreformatted">
    <w:name w:val="HTML Preformatted"/>
    <w:basedOn w:val="Normal"/>
    <w:link w:val="HTMLPreformattedChar"/>
    <w:uiPriority w:val="99"/>
    <w:rsid w:val="00277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277CB1"/>
    <w:rPr>
      <w:rFonts w:ascii="Courier New" w:hAnsi="Courier New" w:cs="Courier New"/>
      <w:lang w:val="en-US" w:eastAsia="en-US"/>
    </w:rPr>
  </w:style>
  <w:style w:type="character" w:styleId="Strong">
    <w:name w:val="Strong"/>
    <w:basedOn w:val="DefaultParagraphFont"/>
    <w:uiPriority w:val="22"/>
    <w:qFormat/>
    <w:rsid w:val="006E4387"/>
    <w:rPr>
      <w:rFonts w:cs="Times New Roman"/>
      <w:b/>
      <w:bCs/>
    </w:rPr>
  </w:style>
  <w:style w:type="character" w:styleId="Emphasis">
    <w:name w:val="Emphasis"/>
    <w:basedOn w:val="DefaultParagraphFont"/>
    <w:uiPriority w:val="20"/>
    <w:qFormat/>
    <w:rsid w:val="00E867A1"/>
    <w:rPr>
      <w:i/>
      <w:iCs/>
    </w:rPr>
  </w:style>
  <w:style w:type="character" w:styleId="UnresolvedMention">
    <w:name w:val="Unresolved Mention"/>
    <w:basedOn w:val="DefaultParagraphFont"/>
    <w:uiPriority w:val="99"/>
    <w:semiHidden/>
    <w:unhideWhenUsed/>
    <w:rsid w:val="001D609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urnal.lldikti4.or.id/index.php/jurnaltekno"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B+niXJohEfPNS1HWDdgBOrg+GA==">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FTEC2003</dc:creator>
  <cp:lastModifiedBy>Zian Asti Dwiyanti</cp:lastModifiedBy>
  <cp:revision>9</cp:revision>
  <dcterms:created xsi:type="dcterms:W3CDTF">2012-06-07T04:24:00Z</dcterms:created>
  <dcterms:modified xsi:type="dcterms:W3CDTF">2023-01-11T18:09:00Z</dcterms:modified>
</cp:coreProperties>
</file>